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6660EF" w14:textId="5D63F06F" w:rsidR="009A7825" w:rsidRDefault="009A7825" w:rsidP="009A7825">
      <w:pPr>
        <w:rPr>
          <w:rFonts w:ascii="Arial" w:hAnsi="Arial" w:cs="Arial"/>
          <w:b/>
        </w:rPr>
      </w:pPr>
    </w:p>
    <w:p w14:paraId="0A933370" w14:textId="5CADD8EB" w:rsidR="009A7825" w:rsidRDefault="009A7825" w:rsidP="005B7BBE">
      <w:pPr>
        <w:outlineLvl w:val="0"/>
        <w:rPr>
          <w:rFonts w:ascii="Arial" w:hAnsi="Arial" w:cs="Arial"/>
          <w:b/>
        </w:rPr>
      </w:pPr>
      <w:r>
        <w:rPr>
          <w:rFonts w:ascii="Arial" w:hAnsi="Arial" w:cs="Arial"/>
          <w:b/>
        </w:rPr>
        <w:t>Objectives of the cost analysis</w:t>
      </w:r>
    </w:p>
    <w:p w14:paraId="7AF6AD4F" w14:textId="13F5F837" w:rsidR="00F0017D" w:rsidRDefault="00F0017D" w:rsidP="00F0017D">
      <w:pPr>
        <w:rPr>
          <w:rFonts w:ascii="Arial" w:hAnsi="Arial" w:cs="Arial"/>
        </w:rPr>
      </w:pPr>
      <w:r>
        <w:rPr>
          <w:rFonts w:ascii="Arial" w:hAnsi="Arial" w:cs="Arial"/>
        </w:rPr>
        <w:t>The overall objectives of this costing component are:</w:t>
      </w:r>
    </w:p>
    <w:p w14:paraId="58954C3D" w14:textId="13CD9D14" w:rsidR="00F0017D" w:rsidRDefault="00F0017D" w:rsidP="00F0017D">
      <w:pPr>
        <w:pStyle w:val="ListParagraph"/>
        <w:numPr>
          <w:ilvl w:val="0"/>
          <w:numId w:val="2"/>
        </w:numPr>
        <w:rPr>
          <w:rFonts w:ascii="Arial" w:hAnsi="Arial" w:cs="Arial"/>
        </w:rPr>
      </w:pPr>
      <w:r>
        <w:rPr>
          <w:rFonts w:ascii="Arial" w:hAnsi="Arial" w:cs="Arial"/>
        </w:rPr>
        <w:t xml:space="preserve">To construct and validate mathematical models to estimate the impact of </w:t>
      </w:r>
      <w:r w:rsidR="00E74427">
        <w:rPr>
          <w:rFonts w:ascii="Arial" w:hAnsi="Arial" w:cs="Arial"/>
        </w:rPr>
        <w:t>pre-exposure prophylaxis (</w:t>
      </w:r>
      <w:r>
        <w:rPr>
          <w:rFonts w:ascii="Arial" w:hAnsi="Arial" w:cs="Arial"/>
        </w:rPr>
        <w:t>PrEP</w:t>
      </w:r>
      <w:r w:rsidR="00E74427">
        <w:rPr>
          <w:rFonts w:ascii="Arial" w:hAnsi="Arial" w:cs="Arial"/>
        </w:rPr>
        <w:t>)</w:t>
      </w:r>
      <w:r>
        <w:rPr>
          <w:rFonts w:ascii="Arial" w:hAnsi="Arial" w:cs="Arial"/>
        </w:rPr>
        <w:t xml:space="preserve"> on </w:t>
      </w:r>
      <w:r w:rsidR="00E74427">
        <w:rPr>
          <w:rFonts w:ascii="Arial" w:hAnsi="Arial" w:cs="Arial"/>
        </w:rPr>
        <w:t>human immunodeficiency virus (</w:t>
      </w:r>
      <w:r>
        <w:rPr>
          <w:rFonts w:ascii="Arial" w:hAnsi="Arial" w:cs="Arial"/>
        </w:rPr>
        <w:t>HIV</w:t>
      </w:r>
      <w:r w:rsidR="00E74427">
        <w:rPr>
          <w:rFonts w:ascii="Arial" w:hAnsi="Arial" w:cs="Arial"/>
        </w:rPr>
        <w:t>)</w:t>
      </w:r>
      <w:r>
        <w:rPr>
          <w:rFonts w:ascii="Arial" w:hAnsi="Arial" w:cs="Arial"/>
        </w:rPr>
        <w:t xml:space="preserve"> transmission at population level in South Africa</w:t>
      </w:r>
    </w:p>
    <w:p w14:paraId="2F242E68" w14:textId="10CD2A93" w:rsidR="00F0017D" w:rsidRDefault="00F0017D" w:rsidP="00F0017D">
      <w:pPr>
        <w:pStyle w:val="ListParagraph"/>
        <w:numPr>
          <w:ilvl w:val="0"/>
          <w:numId w:val="2"/>
        </w:numPr>
        <w:rPr>
          <w:rFonts w:ascii="Arial" w:hAnsi="Arial" w:cs="Arial"/>
        </w:rPr>
      </w:pPr>
      <w:r>
        <w:rPr>
          <w:rFonts w:ascii="Arial" w:hAnsi="Arial" w:cs="Arial"/>
        </w:rPr>
        <w:t>To assess the incremental costs of PrEP combined with adherence support interventions</w:t>
      </w:r>
    </w:p>
    <w:p w14:paraId="14578B1E" w14:textId="58744C0D" w:rsidR="00F0017D" w:rsidRDefault="00F0017D" w:rsidP="009A7825">
      <w:pPr>
        <w:pStyle w:val="ListParagraph"/>
        <w:numPr>
          <w:ilvl w:val="0"/>
          <w:numId w:val="2"/>
        </w:numPr>
        <w:rPr>
          <w:rFonts w:ascii="Arial" w:hAnsi="Arial" w:cs="Arial"/>
        </w:rPr>
      </w:pPr>
      <w:r>
        <w:rPr>
          <w:rFonts w:ascii="Arial" w:hAnsi="Arial" w:cs="Arial"/>
        </w:rPr>
        <w:t xml:space="preserve">To estimate the cost-effectiveness and budget impact of targeted PrEP initiation and </w:t>
      </w:r>
      <w:r w:rsidR="005206D3">
        <w:rPr>
          <w:rFonts w:ascii="Arial" w:hAnsi="Arial" w:cs="Arial"/>
        </w:rPr>
        <w:t>compare standard practice to the following three strategies for adherence support:</w:t>
      </w:r>
    </w:p>
    <w:p w14:paraId="2610A3C3" w14:textId="5864B592" w:rsidR="005206D3" w:rsidRDefault="005206D3" w:rsidP="005206D3">
      <w:pPr>
        <w:pStyle w:val="ListParagraph"/>
        <w:numPr>
          <w:ilvl w:val="1"/>
          <w:numId w:val="2"/>
        </w:numPr>
        <w:rPr>
          <w:rFonts w:ascii="Arial" w:hAnsi="Arial" w:cs="Arial"/>
        </w:rPr>
      </w:pPr>
      <w:r>
        <w:rPr>
          <w:rFonts w:ascii="Arial" w:hAnsi="Arial" w:cs="Arial"/>
        </w:rPr>
        <w:t xml:space="preserve">Through group-based community health clubs </w:t>
      </w:r>
    </w:p>
    <w:p w14:paraId="2A96797B" w14:textId="14F9E29C" w:rsidR="005206D3" w:rsidRDefault="005206D3" w:rsidP="005206D3">
      <w:pPr>
        <w:pStyle w:val="ListParagraph"/>
        <w:numPr>
          <w:ilvl w:val="1"/>
          <w:numId w:val="2"/>
        </w:numPr>
        <w:rPr>
          <w:rFonts w:ascii="Arial" w:hAnsi="Arial" w:cs="Arial"/>
        </w:rPr>
      </w:pPr>
      <w:r>
        <w:rPr>
          <w:rFonts w:ascii="Arial" w:hAnsi="Arial" w:cs="Arial"/>
        </w:rPr>
        <w:t>Through individual-based one-on-one counseling</w:t>
      </w:r>
    </w:p>
    <w:p w14:paraId="5177381D" w14:textId="341A9580" w:rsidR="005206D3" w:rsidRDefault="005206D3" w:rsidP="005206D3">
      <w:pPr>
        <w:pStyle w:val="ListParagraph"/>
        <w:numPr>
          <w:ilvl w:val="1"/>
          <w:numId w:val="2"/>
        </w:numPr>
        <w:rPr>
          <w:rFonts w:ascii="Arial" w:hAnsi="Arial" w:cs="Arial"/>
        </w:rPr>
      </w:pPr>
      <w:r>
        <w:rPr>
          <w:rFonts w:ascii="Arial" w:hAnsi="Arial" w:cs="Arial"/>
        </w:rPr>
        <w:t>Through medication provision only (control arm)</w:t>
      </w:r>
    </w:p>
    <w:p w14:paraId="0E94B496" w14:textId="58B9E369" w:rsidR="009A7825" w:rsidRDefault="009A7825" w:rsidP="009A7825">
      <w:pPr>
        <w:rPr>
          <w:rFonts w:ascii="Arial" w:hAnsi="Arial" w:cs="Arial"/>
          <w:b/>
        </w:rPr>
      </w:pPr>
    </w:p>
    <w:p w14:paraId="53871019" w14:textId="28B520DA" w:rsidR="005206D3" w:rsidRDefault="005206D3" w:rsidP="005B7BBE">
      <w:pPr>
        <w:outlineLvl w:val="0"/>
        <w:rPr>
          <w:rFonts w:ascii="Arial" w:hAnsi="Arial" w:cs="Arial"/>
          <w:b/>
        </w:rPr>
      </w:pPr>
      <w:r>
        <w:rPr>
          <w:rFonts w:ascii="Arial" w:hAnsi="Arial" w:cs="Arial"/>
          <w:b/>
        </w:rPr>
        <w:t>Study Location and Description</w:t>
      </w:r>
    </w:p>
    <w:p w14:paraId="47BA0A36" w14:textId="2D96C8F9" w:rsidR="005206D3" w:rsidRDefault="005206D3" w:rsidP="009A7825">
      <w:pPr>
        <w:rPr>
          <w:rFonts w:ascii="Arial" w:hAnsi="Arial" w:cs="Arial"/>
        </w:rPr>
      </w:pPr>
      <w:r>
        <w:rPr>
          <w:rFonts w:ascii="Arial" w:hAnsi="Arial" w:cs="Arial"/>
          <w:b/>
        </w:rPr>
        <w:tab/>
      </w:r>
      <w:r>
        <w:rPr>
          <w:rFonts w:ascii="Arial" w:hAnsi="Arial" w:cs="Arial"/>
        </w:rPr>
        <w:t>This study will be conducted in King Williams town (rural site) and East London (urban site) in Buffalo City Municipality, Eastern Cape Province. Buffalo City Municipality has approximately 700,000 inhabitants. The general population HIV prevalence in the districts is 14% and antenatal HIV prevalence of 31.2%, above the national average of 29.7</w:t>
      </w:r>
      <w:proofErr w:type="gramStart"/>
      <w:r>
        <w:rPr>
          <w:rFonts w:ascii="Arial" w:hAnsi="Arial" w:cs="Arial"/>
        </w:rPr>
        <w:t>%[</w:t>
      </w:r>
      <w:proofErr w:type="gramEnd"/>
      <w:r w:rsidR="006126C1">
        <w:rPr>
          <w:rFonts w:ascii="Arial" w:hAnsi="Arial" w:cs="Arial"/>
          <w:i/>
        </w:rPr>
        <w:t>SOURCE 2 IN PROTOCOL</w:t>
      </w:r>
      <w:r>
        <w:rPr>
          <w:rFonts w:ascii="Arial" w:hAnsi="Arial" w:cs="Arial"/>
        </w:rPr>
        <w:t>]. The Foundation for Professional Development</w:t>
      </w:r>
      <w:r w:rsidR="000D3392">
        <w:rPr>
          <w:rFonts w:ascii="Arial" w:hAnsi="Arial" w:cs="Arial"/>
        </w:rPr>
        <w:t xml:space="preserve"> (FPD)</w:t>
      </w:r>
      <w:r>
        <w:rPr>
          <w:rFonts w:ascii="Arial" w:hAnsi="Arial" w:cs="Arial"/>
        </w:rPr>
        <w:t xml:space="preserve"> </w:t>
      </w:r>
      <w:r w:rsidR="00E74427">
        <w:rPr>
          <w:rFonts w:ascii="Arial" w:hAnsi="Arial" w:cs="Arial"/>
        </w:rPr>
        <w:t>implemented</w:t>
      </w:r>
      <w:r>
        <w:rPr>
          <w:rFonts w:ascii="Arial" w:hAnsi="Arial" w:cs="Arial"/>
        </w:rPr>
        <w:t xml:space="preserve"> its </w:t>
      </w:r>
      <w:r w:rsidR="00E74427">
        <w:rPr>
          <w:rFonts w:ascii="Arial" w:hAnsi="Arial" w:cs="Arial"/>
        </w:rPr>
        <w:t>Community-Based Counseling and Testing (CBCT)</w:t>
      </w:r>
      <w:r>
        <w:rPr>
          <w:rFonts w:ascii="Arial" w:hAnsi="Arial" w:cs="Arial"/>
        </w:rPr>
        <w:t xml:space="preserve"> programme in the district; from October 2015-September 2016, FPD tested 49,911 individuals (68.5 per 1000 population</w:t>
      </w:r>
      <w:r w:rsidR="00BF6DB2">
        <w:rPr>
          <w:rFonts w:ascii="Arial" w:hAnsi="Arial" w:cs="Arial"/>
        </w:rPr>
        <w:t>)</w:t>
      </w:r>
      <w:r>
        <w:rPr>
          <w:rFonts w:ascii="Arial" w:hAnsi="Arial" w:cs="Arial"/>
        </w:rPr>
        <w:t xml:space="preserve"> in Buffalo City Municipality. </w:t>
      </w:r>
    </w:p>
    <w:p w14:paraId="27E76685" w14:textId="7354B4F6" w:rsidR="005206D3" w:rsidRDefault="005206D3" w:rsidP="009A7825">
      <w:pPr>
        <w:rPr>
          <w:rFonts w:ascii="Arial" w:hAnsi="Arial" w:cs="Arial"/>
        </w:rPr>
      </w:pPr>
    </w:p>
    <w:p w14:paraId="797942EC" w14:textId="4214F04F" w:rsidR="000D3392" w:rsidRDefault="00E74427" w:rsidP="009A7825">
      <w:pPr>
        <w:rPr>
          <w:rFonts w:ascii="Arial" w:hAnsi="Arial" w:cs="Arial"/>
        </w:rPr>
      </w:pPr>
      <w:r>
        <w:rPr>
          <w:rFonts w:ascii="Arial" w:hAnsi="Arial" w:cs="Arial"/>
        </w:rPr>
        <w:t>FPD is currently monitoring 22 CBCT platforms located in 22 HIV high-burden sub-districts or local municipalities in South Africa</w:t>
      </w:r>
      <w:r w:rsidR="000D3392">
        <w:rPr>
          <w:rFonts w:ascii="Arial" w:hAnsi="Arial" w:cs="Arial"/>
        </w:rPr>
        <w:t xml:space="preserve">. The CBCT program targets priority populations in the identified sub-districts through </w:t>
      </w:r>
      <w:r w:rsidR="00BF1CA9">
        <w:rPr>
          <w:rFonts w:ascii="Arial" w:hAnsi="Arial" w:cs="Arial"/>
        </w:rPr>
        <w:t>strategic</w:t>
      </w:r>
      <w:r w:rsidR="000D3392">
        <w:rPr>
          <w:rFonts w:ascii="Arial" w:hAnsi="Arial" w:cs="Arial"/>
        </w:rPr>
        <w:t xml:space="preserve"> mobilization </w:t>
      </w:r>
      <w:r w:rsidR="00BF1CA9">
        <w:rPr>
          <w:rFonts w:ascii="Arial" w:hAnsi="Arial" w:cs="Arial"/>
        </w:rPr>
        <w:t>efforts and targeted HIV testing and counselling (HTC) interventions. The programme achieves this by providing HIV testing services through mobile units, systematic door-to-door home-based, workplace, index patient training, key population (KP) outreach (</w:t>
      </w:r>
      <w:proofErr w:type="spellStart"/>
      <w:r w:rsidR="00BF1CA9">
        <w:rPr>
          <w:rFonts w:ascii="Arial" w:hAnsi="Arial" w:cs="Arial"/>
        </w:rPr>
        <w:t>a.k.a</w:t>
      </w:r>
      <w:proofErr w:type="spellEnd"/>
      <w:r w:rsidR="00BF1CA9">
        <w:rPr>
          <w:rFonts w:ascii="Arial" w:hAnsi="Arial" w:cs="Arial"/>
        </w:rPr>
        <w:t xml:space="preserve"> twilight) and the provision of self-testing kits. PrEP initiation nurses and research assistants will be integrated into these CBCT teams for the recruitment and enrollment of participants into the study. </w:t>
      </w:r>
    </w:p>
    <w:p w14:paraId="3A2A3A72" w14:textId="011105AE" w:rsidR="00BF1CA9" w:rsidRDefault="00BF1CA9" w:rsidP="009A7825">
      <w:pPr>
        <w:rPr>
          <w:rFonts w:ascii="Arial" w:hAnsi="Arial" w:cs="Arial"/>
        </w:rPr>
      </w:pPr>
    </w:p>
    <w:p w14:paraId="051384A9" w14:textId="48CB0602" w:rsidR="00BF1CA9" w:rsidRPr="00BF1CA9" w:rsidRDefault="00BF1CA9" w:rsidP="009A7825">
      <w:pPr>
        <w:rPr>
          <w:rFonts w:ascii="Arial" w:hAnsi="Arial" w:cs="Arial"/>
        </w:rPr>
      </w:pPr>
      <w:r>
        <w:rPr>
          <w:rFonts w:ascii="Arial" w:hAnsi="Arial" w:cs="Arial"/>
        </w:rPr>
        <w:t xml:space="preserve">The sample of enrolled participants may be divided into three sub-groups: </w:t>
      </w:r>
      <w:r>
        <w:rPr>
          <w:rFonts w:ascii="Arial" w:hAnsi="Arial" w:cs="Arial"/>
          <w:i/>
        </w:rPr>
        <w:t xml:space="preserve">Immediate PrEP Acceptors, Early PrEP Acceptors, and Delayed PrEP acceptors. </w:t>
      </w:r>
      <w:r>
        <w:rPr>
          <w:rFonts w:ascii="Arial" w:hAnsi="Arial" w:cs="Arial"/>
        </w:rPr>
        <w:t xml:space="preserve">Immediate PrEP Acceptors will enroll in the study immediately upon consenting to participation in the study. Early PrEP Acceptors will return within 14 days of initial offering and will be enrolled in the study following another confirmed negative HIV test. Delayed PrEP acceptors will return after 14 days and will be enrolled in the study following another confirmed </w:t>
      </w:r>
      <w:r w:rsidR="00C02671">
        <w:rPr>
          <w:rFonts w:ascii="Arial" w:hAnsi="Arial" w:cs="Arial"/>
        </w:rPr>
        <w:t xml:space="preserve">negative HIV test, as well as a repeat of the baseline survey. </w:t>
      </w:r>
    </w:p>
    <w:p w14:paraId="3BDE571E" w14:textId="2FB26041" w:rsidR="00BF1CA9" w:rsidRDefault="00BF1CA9" w:rsidP="009A7825">
      <w:pPr>
        <w:rPr>
          <w:rFonts w:ascii="Arial" w:hAnsi="Arial" w:cs="Arial"/>
        </w:rPr>
      </w:pPr>
    </w:p>
    <w:p w14:paraId="13AF277F" w14:textId="3626618E" w:rsidR="005206D3" w:rsidRDefault="005206D3" w:rsidP="009A7825">
      <w:pPr>
        <w:rPr>
          <w:rFonts w:ascii="Arial" w:hAnsi="Arial" w:cs="Arial"/>
        </w:rPr>
      </w:pPr>
      <w:r>
        <w:rPr>
          <w:rFonts w:ascii="Arial" w:hAnsi="Arial" w:cs="Arial"/>
        </w:rPr>
        <w:t>The study consists of two intervention arms, group-based Community Health Clubs (GCHCs) and Individual Adherence Support (IBAS), and a control arm consisting of passive adherence support. The</w:t>
      </w:r>
      <w:r w:rsidR="000D3392">
        <w:rPr>
          <w:rFonts w:ascii="Arial" w:hAnsi="Arial" w:cs="Arial"/>
        </w:rPr>
        <w:t xml:space="preserve"> study leverages extensively researched theory for </w:t>
      </w:r>
      <w:r w:rsidR="000D3392">
        <w:rPr>
          <w:rFonts w:ascii="Arial" w:hAnsi="Arial" w:cs="Arial"/>
        </w:rPr>
        <w:lastRenderedPageBreak/>
        <w:t xml:space="preserve">improving medication adherence and incorporates these principles into both group and individual learning sessions. These learning sessions will provide participants with information about PrEP, define problems impacting adherence, generate alternative solutions, make decisions about the alternatives, and collaboratively decide on a plan regarding how to implement the solution. </w:t>
      </w:r>
    </w:p>
    <w:p w14:paraId="433CD7B2" w14:textId="05AE963D" w:rsidR="001550DD" w:rsidRDefault="001550DD" w:rsidP="009A7825">
      <w:pPr>
        <w:rPr>
          <w:rFonts w:ascii="Arial" w:hAnsi="Arial" w:cs="Arial"/>
        </w:rPr>
      </w:pPr>
    </w:p>
    <w:p w14:paraId="0980F423" w14:textId="7584C75A" w:rsidR="004814FF" w:rsidRDefault="004814FF" w:rsidP="009A7825">
      <w:pPr>
        <w:rPr>
          <w:rFonts w:ascii="Arial" w:hAnsi="Arial" w:cs="Arial"/>
        </w:rPr>
      </w:pPr>
      <w:r>
        <w:rPr>
          <w:rFonts w:ascii="Arial" w:hAnsi="Arial" w:cs="Arial"/>
        </w:rPr>
        <w:t xml:space="preserve">The implementation for the main study is 36 months. Young women who enroll for the study are expected to remain in the study for 24 months from the date of enrollment. </w:t>
      </w:r>
    </w:p>
    <w:p w14:paraId="7B54807E" w14:textId="77777777" w:rsidR="001550DD" w:rsidRDefault="001550DD" w:rsidP="009A7825">
      <w:pPr>
        <w:rPr>
          <w:rFonts w:ascii="Arial" w:hAnsi="Arial" w:cs="Arial"/>
          <w:b/>
        </w:rPr>
      </w:pPr>
    </w:p>
    <w:p w14:paraId="7A41A3AB" w14:textId="5953B506" w:rsidR="00EF41E9" w:rsidRPr="001550DD" w:rsidRDefault="00EF41E9" w:rsidP="005B7BBE">
      <w:pPr>
        <w:outlineLvl w:val="0"/>
        <w:rPr>
          <w:rFonts w:ascii="Arial" w:hAnsi="Arial" w:cs="Arial"/>
        </w:rPr>
      </w:pPr>
      <w:r>
        <w:rPr>
          <w:rFonts w:ascii="Arial" w:hAnsi="Arial" w:cs="Arial"/>
          <w:b/>
        </w:rPr>
        <w:t>Measuring Costs</w:t>
      </w:r>
    </w:p>
    <w:p w14:paraId="028FDBC9" w14:textId="77777777" w:rsidR="00D23586" w:rsidRDefault="00D23586" w:rsidP="00D23586">
      <w:pPr>
        <w:rPr>
          <w:rFonts w:ascii="Arial" w:hAnsi="Arial" w:cs="Arial"/>
        </w:rPr>
      </w:pPr>
    </w:p>
    <w:p w14:paraId="50107530" w14:textId="749C57D0" w:rsidR="00EF41E9" w:rsidRDefault="00D23586" w:rsidP="009A7825">
      <w:pPr>
        <w:rPr>
          <w:rFonts w:ascii="Arial" w:hAnsi="Arial" w:cs="Arial"/>
        </w:rPr>
      </w:pPr>
      <w:r>
        <w:rPr>
          <w:rFonts w:ascii="Arial" w:hAnsi="Arial" w:cs="Arial"/>
        </w:rPr>
        <w:t xml:space="preserve">This evaluation is intended to influence the delivery of such health services from the perspective of the Department of Health in South Africa, thus will incorporate costing information specific to scaling up the program nationally. </w:t>
      </w:r>
      <w:r w:rsidR="00EF41E9">
        <w:rPr>
          <w:rFonts w:ascii="Arial" w:hAnsi="Arial" w:cs="Arial"/>
        </w:rPr>
        <w:t>This cost analysis will include the financial costs for all activities and inputs used to implem</w:t>
      </w:r>
      <w:r>
        <w:rPr>
          <w:rFonts w:ascii="Arial" w:hAnsi="Arial" w:cs="Arial"/>
        </w:rPr>
        <w:t xml:space="preserve">ent the study, as well as include an economic component that incorporates costs of resources that may have been either donated or shared with existing government health services that were leveraged in the implementation of this study. </w:t>
      </w:r>
      <w:r w:rsidR="00293A0A">
        <w:rPr>
          <w:rFonts w:ascii="Arial" w:hAnsi="Arial" w:cs="Arial"/>
        </w:rPr>
        <w:t>Overhead costs and expenses such as building infrastructure, maintenance, and building expenses will not be included in the cost analysis.</w:t>
      </w:r>
      <w:r>
        <w:rPr>
          <w:rFonts w:ascii="Arial" w:hAnsi="Arial" w:cs="Arial"/>
        </w:rPr>
        <w:t xml:space="preserve"> This analysis will particularly focus on the value of all resources used to achieve the project outputs and health outcomes. </w:t>
      </w:r>
    </w:p>
    <w:p w14:paraId="48206475" w14:textId="0FDC983A" w:rsidR="006B5193" w:rsidRDefault="006B5193" w:rsidP="006B5193">
      <w:pPr>
        <w:rPr>
          <w:rFonts w:ascii="Arial" w:hAnsi="Arial" w:cs="Arial"/>
        </w:rPr>
      </w:pPr>
    </w:p>
    <w:p w14:paraId="4DA7DB29" w14:textId="77777777" w:rsidR="006B5193" w:rsidRDefault="006B5193" w:rsidP="006B5193">
      <w:pPr>
        <w:rPr>
          <w:rFonts w:ascii="Arial" w:hAnsi="Arial" w:cs="Arial"/>
        </w:rPr>
      </w:pPr>
      <w:r>
        <w:rPr>
          <w:rFonts w:ascii="Arial" w:hAnsi="Arial" w:cs="Arial"/>
        </w:rPr>
        <w:t xml:space="preserve">Activity-based costing will be used to identify the main activities, resources, and specific inputs used to support each main activity from all sources contributing to the intervention (project and government). Data collection will begin by listing all of the main activities associated with each component from the Manual of Procedures (MOP) and listing the specific resources and inputs used at different stages of implementation of the study. </w:t>
      </w:r>
    </w:p>
    <w:p w14:paraId="0B79EB47" w14:textId="77777777" w:rsidR="006B5193" w:rsidRDefault="006B5193" w:rsidP="006B5193">
      <w:pPr>
        <w:rPr>
          <w:rFonts w:ascii="Arial" w:hAnsi="Arial" w:cs="Arial"/>
        </w:rPr>
      </w:pPr>
    </w:p>
    <w:p w14:paraId="67B7F481" w14:textId="44630953" w:rsidR="006B5193" w:rsidRPr="007214F3" w:rsidRDefault="006B5193" w:rsidP="006B5193">
      <w:pPr>
        <w:rPr>
          <w:rFonts w:ascii="Arial" w:hAnsi="Arial" w:cs="Arial"/>
        </w:rPr>
      </w:pPr>
      <w:r w:rsidRPr="007214F3">
        <w:rPr>
          <w:rFonts w:ascii="Arial" w:hAnsi="Arial" w:cs="Arial"/>
        </w:rPr>
        <w:t>This analysis will account for costing data through both expenditure and ingredient approaches. The expenditure approach utilizes budgetary and expense repo</w:t>
      </w:r>
      <w:r>
        <w:rPr>
          <w:rFonts w:ascii="Arial" w:hAnsi="Arial" w:cs="Arial"/>
        </w:rPr>
        <w:t xml:space="preserve">rts from implementing agencies. As these reports </w:t>
      </w:r>
      <w:r w:rsidRPr="007214F3">
        <w:rPr>
          <w:rFonts w:ascii="Arial" w:hAnsi="Arial" w:cs="Arial"/>
        </w:rPr>
        <w:t>are limited in their costing breakdown, the ingredient appr</w:t>
      </w:r>
      <w:r w:rsidR="00293A0A">
        <w:rPr>
          <w:rFonts w:ascii="Arial" w:hAnsi="Arial" w:cs="Arial"/>
        </w:rPr>
        <w:t>oach is a useful supplement. The</w:t>
      </w:r>
      <w:r w:rsidRPr="007214F3">
        <w:rPr>
          <w:rFonts w:ascii="Arial" w:hAnsi="Arial" w:cs="Arial"/>
        </w:rPr>
        <w:t xml:space="preserve"> ingredient approach will meticulously outline the quantities and prices of all inputs. </w:t>
      </w:r>
      <w:r>
        <w:rPr>
          <w:rFonts w:ascii="Arial" w:hAnsi="Arial" w:cs="Arial"/>
        </w:rPr>
        <w:t>For specific labor components</w:t>
      </w:r>
      <w:r w:rsidRPr="007214F3">
        <w:rPr>
          <w:rFonts w:ascii="Arial" w:hAnsi="Arial" w:cs="Arial"/>
        </w:rPr>
        <w:t xml:space="preserve">, follow-up interviews and/or surveys will be used to estimate the amount of time personnel devoted to the project. </w:t>
      </w:r>
    </w:p>
    <w:p w14:paraId="172BE4FD" w14:textId="77777777" w:rsidR="006B5193" w:rsidRPr="007214F3" w:rsidRDefault="006B5193" w:rsidP="006B5193">
      <w:pPr>
        <w:rPr>
          <w:rFonts w:ascii="Arial" w:hAnsi="Arial" w:cs="Arial"/>
        </w:rPr>
      </w:pPr>
    </w:p>
    <w:p w14:paraId="09FC7583" w14:textId="341826FE" w:rsidR="006B5193" w:rsidRPr="007214F3" w:rsidRDefault="006B5193" w:rsidP="006B5193">
      <w:pPr>
        <w:rPr>
          <w:rFonts w:ascii="Arial" w:hAnsi="Arial" w:cs="Arial"/>
        </w:rPr>
      </w:pPr>
      <w:r w:rsidRPr="007214F3">
        <w:rPr>
          <w:rFonts w:ascii="Arial" w:hAnsi="Arial" w:cs="Arial"/>
        </w:rPr>
        <w:t xml:space="preserve">Some components of the time and motion study can be captured using the REDCap </w:t>
      </w:r>
      <w:r w:rsidR="00BF6DB2">
        <w:rPr>
          <w:rFonts w:ascii="Arial" w:hAnsi="Arial" w:cs="Arial"/>
        </w:rPr>
        <w:t>software. REDC</w:t>
      </w:r>
      <w:r w:rsidRPr="007214F3">
        <w:rPr>
          <w:rFonts w:ascii="Arial" w:hAnsi="Arial" w:cs="Arial"/>
        </w:rPr>
        <w:t xml:space="preserve">ap has the capacity to provide crude reports of the time each patient survey takes. Staff surveys and interviews will complement this data, offering insight as to what portions of services are applicable only to the research component of the study. For example, time-intensive components such as obtaining consent for research and communication with project managers can be accounted for in REDCap data following this supplemental data collection. </w:t>
      </w:r>
    </w:p>
    <w:p w14:paraId="3534CD86" w14:textId="77777777" w:rsidR="006B5193" w:rsidRPr="007214F3" w:rsidRDefault="006B5193" w:rsidP="006B5193">
      <w:pPr>
        <w:rPr>
          <w:rFonts w:ascii="Arial" w:hAnsi="Arial" w:cs="Arial"/>
        </w:rPr>
      </w:pPr>
    </w:p>
    <w:p w14:paraId="45BD6A97" w14:textId="1CC8ADA2" w:rsidR="006B5193" w:rsidRDefault="006B5193" w:rsidP="006B5193">
      <w:pPr>
        <w:rPr>
          <w:rFonts w:ascii="Arial" w:hAnsi="Arial" w:cs="Arial"/>
        </w:rPr>
      </w:pPr>
      <w:r w:rsidRPr="007214F3">
        <w:rPr>
          <w:rFonts w:ascii="Arial" w:hAnsi="Arial" w:cs="Arial"/>
        </w:rPr>
        <w:lastRenderedPageBreak/>
        <w:t>While certain budgetary components for this study are not relevant to the costing objective of providing data for scaling-up this intervention (i.e. international travel fees, research unit overhead), not all this information is omitted. This analysis will function as a comprehensive costing report of all research activities. Additionally, costs relevant only to components of the intervention that may be scaled up will be stratified out as well.</w:t>
      </w:r>
    </w:p>
    <w:p w14:paraId="7DD33521" w14:textId="77777777" w:rsidR="001550DD" w:rsidRDefault="001550DD" w:rsidP="001550DD">
      <w:pPr>
        <w:rPr>
          <w:rFonts w:ascii="Arial" w:hAnsi="Arial" w:cs="Arial"/>
          <w:b/>
        </w:rPr>
      </w:pPr>
    </w:p>
    <w:p w14:paraId="4A1521DE" w14:textId="46F3CFFD" w:rsidR="001550DD" w:rsidRPr="006C7558" w:rsidRDefault="004814FF" w:rsidP="005B7BBE">
      <w:pPr>
        <w:outlineLvl w:val="0"/>
        <w:rPr>
          <w:rFonts w:ascii="Arial" w:hAnsi="Arial" w:cs="Arial"/>
          <w:b/>
          <w:color w:val="000000" w:themeColor="text1"/>
        </w:rPr>
      </w:pPr>
      <w:r>
        <w:rPr>
          <w:rFonts w:ascii="Arial" w:hAnsi="Arial" w:cs="Arial"/>
          <w:b/>
          <w:color w:val="000000" w:themeColor="text1"/>
        </w:rPr>
        <w:t>Cost data collection and s</w:t>
      </w:r>
      <w:r w:rsidR="001550DD" w:rsidRPr="006C7558">
        <w:rPr>
          <w:rFonts w:ascii="Arial" w:hAnsi="Arial" w:cs="Arial"/>
          <w:b/>
          <w:color w:val="000000" w:themeColor="text1"/>
        </w:rPr>
        <w:t xml:space="preserve">ampling strategy </w:t>
      </w:r>
    </w:p>
    <w:p w14:paraId="27C11891" w14:textId="078871BE" w:rsidR="001550DD" w:rsidRPr="006C7558" w:rsidRDefault="001550DD" w:rsidP="001550DD">
      <w:pPr>
        <w:rPr>
          <w:rFonts w:ascii="Arial" w:hAnsi="Arial" w:cs="Arial"/>
          <w:b/>
          <w:color w:val="000000" w:themeColor="text1"/>
        </w:rPr>
      </w:pPr>
    </w:p>
    <w:p w14:paraId="390B4B3A" w14:textId="77777777" w:rsidR="004814FF" w:rsidRDefault="004814FF" w:rsidP="001550DD">
      <w:pPr>
        <w:rPr>
          <w:rFonts w:ascii="Arial" w:hAnsi="Arial" w:cs="Arial"/>
          <w:color w:val="000000" w:themeColor="text1"/>
        </w:rPr>
      </w:pPr>
    </w:p>
    <w:p w14:paraId="0151BB9A" w14:textId="25155AB1" w:rsidR="004814FF" w:rsidRDefault="004814FF" w:rsidP="004814FF">
      <w:pPr>
        <w:rPr>
          <w:rFonts w:ascii="Arial" w:hAnsi="Arial" w:cs="Arial"/>
        </w:rPr>
      </w:pPr>
      <w:r>
        <w:rPr>
          <w:rFonts w:ascii="Arial" w:hAnsi="Arial" w:cs="Arial"/>
        </w:rPr>
        <w:t xml:space="preserve">Time and motion data collection will be conducted during the group-based community health club and individual-based one-on-one counseling adherence support phases of the study. Additionally, all participants in comparison and intervention arms will receive some level of general adherence support at the onset of the study, thus time and motion data from this phase will be recorded as well.  Six separate components will be considered for cost data collection. These components can be found in the following section. </w:t>
      </w:r>
    </w:p>
    <w:p w14:paraId="3312518A" w14:textId="77777777" w:rsidR="004814FF" w:rsidRDefault="004814FF" w:rsidP="004814FF">
      <w:pPr>
        <w:rPr>
          <w:rFonts w:ascii="Arial" w:hAnsi="Arial" w:cs="Arial"/>
        </w:rPr>
      </w:pPr>
    </w:p>
    <w:p w14:paraId="6CE61415" w14:textId="59F8CE32" w:rsidR="006C7558" w:rsidRDefault="006C7558" w:rsidP="001550DD">
      <w:pPr>
        <w:rPr>
          <w:rFonts w:ascii="Arial" w:hAnsi="Arial" w:cs="Arial"/>
          <w:color w:val="000000" w:themeColor="text1"/>
        </w:rPr>
      </w:pPr>
      <w:r>
        <w:rPr>
          <w:rFonts w:ascii="Arial" w:hAnsi="Arial" w:cs="Arial"/>
          <w:color w:val="000000" w:themeColor="text1"/>
        </w:rPr>
        <w:t>The time and motion component of this costing analysis will utilize a convenience sampling strategy to capture data at various phases of the study. In each phase, REDCap timing data and key-informant surveys will compliment and/or supplement observed data. The time and motion capture logs for each phase can be found in (</w:t>
      </w:r>
      <w:r>
        <w:rPr>
          <w:rFonts w:ascii="Arial" w:hAnsi="Arial" w:cs="Arial"/>
          <w:i/>
          <w:color w:val="000000" w:themeColor="text1"/>
        </w:rPr>
        <w:t xml:space="preserve">Appendix to be developed). </w:t>
      </w:r>
    </w:p>
    <w:p w14:paraId="368D6CEB" w14:textId="6A984B2F" w:rsidR="006C7558" w:rsidRDefault="006C7558" w:rsidP="001550DD">
      <w:pPr>
        <w:rPr>
          <w:rFonts w:ascii="Arial" w:hAnsi="Arial" w:cs="Arial"/>
          <w:color w:val="000000" w:themeColor="text1"/>
        </w:rPr>
      </w:pPr>
    </w:p>
    <w:p w14:paraId="59B9DB0B" w14:textId="6B260757" w:rsidR="001550DD" w:rsidRPr="004814FF" w:rsidRDefault="006C7558" w:rsidP="00DE2D2D">
      <w:pPr>
        <w:rPr>
          <w:rFonts w:ascii="Arial" w:hAnsi="Arial" w:cs="Arial"/>
          <w:color w:val="000000" w:themeColor="text1"/>
        </w:rPr>
      </w:pPr>
      <w:r>
        <w:rPr>
          <w:rFonts w:ascii="Arial" w:hAnsi="Arial" w:cs="Arial"/>
          <w:color w:val="000000" w:themeColor="text1"/>
        </w:rPr>
        <w:t xml:space="preserve">The time required to perform various intervention operations will vary between instances. For this reason, an effort will be made to take a large number of measurements in order for the results to be representative. The </w:t>
      </w:r>
      <w:r w:rsidR="004814FF">
        <w:rPr>
          <w:rFonts w:ascii="Arial" w:hAnsi="Arial" w:cs="Arial"/>
          <w:color w:val="000000" w:themeColor="text1"/>
        </w:rPr>
        <w:t>necessary sample size</w:t>
      </w:r>
      <w:r>
        <w:rPr>
          <w:rFonts w:ascii="Arial" w:hAnsi="Arial" w:cs="Arial"/>
          <w:color w:val="000000" w:themeColor="text1"/>
        </w:rPr>
        <w:t xml:space="preserve"> will be determined in the early stages of data collection. An initial pre-test sample </w:t>
      </w:r>
      <w:r w:rsidR="005B7BBE">
        <w:rPr>
          <w:rFonts w:ascii="Arial" w:hAnsi="Arial" w:cs="Arial"/>
          <w:color w:val="000000" w:themeColor="text1"/>
        </w:rPr>
        <w:t>of roughly ~5</w:t>
      </w:r>
      <w:r>
        <w:rPr>
          <w:rFonts w:ascii="Arial" w:hAnsi="Arial" w:cs="Arial"/>
          <w:color w:val="000000" w:themeColor="text1"/>
        </w:rPr>
        <w:t xml:space="preserve"> time and motion observations will be collected.</w:t>
      </w:r>
      <w:r w:rsidR="0035429A">
        <w:rPr>
          <w:rFonts w:ascii="Arial" w:hAnsi="Arial" w:cs="Arial"/>
          <w:color w:val="000000" w:themeColor="text1"/>
        </w:rPr>
        <w:t xml:space="preserve"> The standard deviation of pre-test time measurements can be used to calculate the</w:t>
      </w:r>
      <w:r w:rsidR="002E0F6C">
        <w:rPr>
          <w:rFonts w:ascii="Arial" w:hAnsi="Arial" w:cs="Arial"/>
          <w:color w:val="000000" w:themeColor="text1"/>
        </w:rPr>
        <w:t xml:space="preserve"> necessary sample size at the 90</w:t>
      </w:r>
      <w:r w:rsidR="0035429A">
        <w:rPr>
          <w:rFonts w:ascii="Arial" w:hAnsi="Arial" w:cs="Arial"/>
          <w:color w:val="000000" w:themeColor="text1"/>
        </w:rPr>
        <w:t>% confidence interval</w:t>
      </w:r>
      <w:r w:rsidR="00E065D5">
        <w:rPr>
          <w:rFonts w:ascii="Arial" w:hAnsi="Arial" w:cs="Arial"/>
          <w:color w:val="000000" w:themeColor="text1"/>
        </w:rPr>
        <w:t xml:space="preserve"> that </w:t>
      </w:r>
      <w:proofErr w:type="gramStart"/>
      <w:r w:rsidR="00E065D5">
        <w:rPr>
          <w:rFonts w:ascii="Arial" w:hAnsi="Arial" w:cs="Arial"/>
          <w:color w:val="000000" w:themeColor="text1"/>
        </w:rPr>
        <w:t>reflects  a</w:t>
      </w:r>
      <w:proofErr w:type="gramEnd"/>
      <w:r w:rsidR="00E065D5">
        <w:rPr>
          <w:rFonts w:ascii="Arial" w:hAnsi="Arial" w:cs="Arial"/>
          <w:color w:val="000000" w:themeColor="text1"/>
        </w:rPr>
        <w:t xml:space="preserve"> +/-</w:t>
      </w:r>
      <w:r w:rsidR="0055511C">
        <w:rPr>
          <w:rFonts w:ascii="Arial" w:hAnsi="Arial" w:cs="Arial"/>
          <w:color w:val="000000" w:themeColor="text1"/>
        </w:rPr>
        <w:t>2.5</w:t>
      </w:r>
      <w:r w:rsidR="00E065D5">
        <w:rPr>
          <w:rFonts w:ascii="Arial" w:hAnsi="Arial" w:cs="Arial"/>
          <w:color w:val="000000" w:themeColor="text1"/>
        </w:rPr>
        <w:t xml:space="preserve"> min interval</w:t>
      </w:r>
      <w:r w:rsidR="00DE2D2D">
        <w:rPr>
          <w:rFonts w:ascii="Arial" w:hAnsi="Arial" w:cs="Arial"/>
          <w:color w:val="000000" w:themeColor="text1"/>
        </w:rPr>
        <w:t xml:space="preserve">. </w:t>
      </w:r>
      <w:r w:rsidR="004814FF">
        <w:rPr>
          <w:rFonts w:ascii="Arial" w:hAnsi="Arial" w:cs="Arial"/>
          <w:color w:val="000000" w:themeColor="text1"/>
        </w:rPr>
        <w:t xml:space="preserve">Sample sizes will be calculated for each unique phase of the study separately. </w:t>
      </w:r>
    </w:p>
    <w:p w14:paraId="2D9EA079" w14:textId="77777777" w:rsidR="004814FF" w:rsidRDefault="004814FF" w:rsidP="006B5193">
      <w:pPr>
        <w:rPr>
          <w:rFonts w:ascii="Arial" w:hAnsi="Arial" w:cs="Arial"/>
          <w:i/>
        </w:rPr>
      </w:pPr>
    </w:p>
    <w:p w14:paraId="40FA589E" w14:textId="7BEA1693" w:rsidR="006B5193" w:rsidRDefault="006B5193" w:rsidP="006B5193">
      <w:pPr>
        <w:rPr>
          <w:rFonts w:ascii="Arial" w:hAnsi="Arial" w:cs="Arial"/>
        </w:rPr>
      </w:pPr>
    </w:p>
    <w:p w14:paraId="4F057EA1" w14:textId="0EC19370" w:rsidR="00652E34" w:rsidRDefault="00652E34" w:rsidP="005B7BBE">
      <w:pPr>
        <w:outlineLvl w:val="0"/>
        <w:rPr>
          <w:rFonts w:ascii="Arial" w:hAnsi="Arial" w:cs="Arial"/>
          <w:b/>
        </w:rPr>
      </w:pPr>
      <w:r>
        <w:rPr>
          <w:rFonts w:ascii="Arial" w:hAnsi="Arial" w:cs="Arial"/>
          <w:b/>
        </w:rPr>
        <w:t>Description of Costs</w:t>
      </w:r>
    </w:p>
    <w:p w14:paraId="08CFF604" w14:textId="114424D4" w:rsidR="00652E34" w:rsidRPr="00A928CB" w:rsidRDefault="00652E34" w:rsidP="00652E34">
      <w:pPr>
        <w:rPr>
          <w:rFonts w:ascii="Arial" w:hAnsi="Arial" w:cs="Arial"/>
        </w:rPr>
      </w:pPr>
      <w:r w:rsidRPr="00A928CB">
        <w:rPr>
          <w:rFonts w:ascii="Arial" w:hAnsi="Arial" w:cs="Arial"/>
          <w:b/>
          <w:i/>
        </w:rPr>
        <w:t>Start-up costs</w:t>
      </w:r>
      <w:r w:rsidR="006C1F96">
        <w:rPr>
          <w:rFonts w:ascii="Arial" w:hAnsi="Arial" w:cs="Arial"/>
        </w:rPr>
        <w:t>: T</w:t>
      </w:r>
      <w:r w:rsidRPr="00A928CB">
        <w:rPr>
          <w:rFonts w:ascii="Arial" w:hAnsi="Arial" w:cs="Arial"/>
        </w:rPr>
        <w:t xml:space="preserve">his section will include program development costs. These include (but are not limited to) costs necessary to </w:t>
      </w:r>
      <w:r w:rsidR="00F932F4">
        <w:rPr>
          <w:rFonts w:ascii="Arial" w:hAnsi="Arial" w:cs="Arial"/>
        </w:rPr>
        <w:t>mobilize efforts within the community, interviewing, hiring, and training</w:t>
      </w:r>
      <w:r w:rsidR="00BB69CD">
        <w:rPr>
          <w:rFonts w:ascii="Arial" w:hAnsi="Arial" w:cs="Arial"/>
        </w:rPr>
        <w:t xml:space="preserve"> of staff</w:t>
      </w:r>
      <w:r w:rsidR="00F932F4">
        <w:rPr>
          <w:rFonts w:ascii="Arial" w:hAnsi="Arial" w:cs="Arial"/>
        </w:rPr>
        <w:t xml:space="preserve"> </w:t>
      </w:r>
      <w:r w:rsidR="00BB69CD">
        <w:rPr>
          <w:rFonts w:ascii="Arial" w:hAnsi="Arial" w:cs="Arial"/>
        </w:rPr>
        <w:t>and advertisements</w:t>
      </w:r>
      <w:r w:rsidRPr="00A928CB">
        <w:rPr>
          <w:rFonts w:ascii="Arial" w:hAnsi="Arial" w:cs="Arial"/>
        </w:rPr>
        <w:t xml:space="preserve">. </w:t>
      </w:r>
    </w:p>
    <w:p w14:paraId="65A66478" w14:textId="3DB11C6A" w:rsidR="00652E34" w:rsidRPr="00A928CB" w:rsidRDefault="00652E34" w:rsidP="00F932F4">
      <w:pPr>
        <w:ind w:left="720"/>
        <w:rPr>
          <w:rFonts w:ascii="Arial" w:hAnsi="Arial" w:cs="Arial"/>
        </w:rPr>
      </w:pPr>
    </w:p>
    <w:p w14:paraId="61F42492" w14:textId="17CC016E" w:rsidR="00303985" w:rsidRDefault="00AC1CBD" w:rsidP="00652E34">
      <w:pPr>
        <w:rPr>
          <w:rFonts w:ascii="Arial" w:hAnsi="Arial" w:cs="Arial"/>
        </w:rPr>
      </w:pPr>
      <w:r>
        <w:rPr>
          <w:rFonts w:ascii="Arial" w:hAnsi="Arial" w:cs="Arial"/>
          <w:b/>
          <w:i/>
        </w:rPr>
        <w:t>Materials and Supplies</w:t>
      </w:r>
      <w:r w:rsidR="006C1F96">
        <w:rPr>
          <w:rFonts w:ascii="Arial" w:hAnsi="Arial" w:cs="Arial"/>
          <w:b/>
          <w:i/>
        </w:rPr>
        <w:t xml:space="preserve">: </w:t>
      </w:r>
      <w:r w:rsidR="00303985">
        <w:rPr>
          <w:rFonts w:ascii="Arial" w:hAnsi="Arial" w:cs="Arial"/>
        </w:rPr>
        <w:t xml:space="preserve">This section will include computers and technological supplies, specimen collection and testing kits, medications, </w:t>
      </w:r>
      <w:r w:rsidR="006C1F96">
        <w:rPr>
          <w:rFonts w:ascii="Arial" w:hAnsi="Arial" w:cs="Arial"/>
        </w:rPr>
        <w:t xml:space="preserve">and </w:t>
      </w:r>
      <w:r w:rsidR="00303985">
        <w:rPr>
          <w:rFonts w:ascii="Arial" w:hAnsi="Arial" w:cs="Arial"/>
        </w:rPr>
        <w:t>printing, and refreshments (for participants taking part in the in-depth interview portion of the study). A more detailed breakdown of the</w:t>
      </w:r>
      <w:r w:rsidR="001550DD">
        <w:rPr>
          <w:rFonts w:ascii="Arial" w:hAnsi="Arial" w:cs="Arial"/>
        </w:rPr>
        <w:t>se costs can be found in TABLE 1</w:t>
      </w:r>
      <w:r w:rsidR="00303985">
        <w:rPr>
          <w:rFonts w:ascii="Arial" w:hAnsi="Arial" w:cs="Arial"/>
        </w:rPr>
        <w:t xml:space="preserve">.  </w:t>
      </w:r>
    </w:p>
    <w:p w14:paraId="4DDA2850" w14:textId="1765E814" w:rsidR="00652E34" w:rsidRDefault="00652E34" w:rsidP="00652E34">
      <w:pPr>
        <w:rPr>
          <w:rFonts w:ascii="Arial" w:hAnsi="Arial" w:cs="Arial"/>
        </w:rPr>
      </w:pPr>
    </w:p>
    <w:p w14:paraId="3B85072E" w14:textId="3A5C62F5" w:rsidR="00303985" w:rsidRDefault="00303985" w:rsidP="005B7BBE">
      <w:pPr>
        <w:outlineLvl w:val="0"/>
        <w:rPr>
          <w:rFonts w:ascii="Arial" w:hAnsi="Arial" w:cs="Arial"/>
          <w:b/>
        </w:rPr>
      </w:pPr>
      <w:r>
        <w:rPr>
          <w:rFonts w:ascii="Arial" w:hAnsi="Arial" w:cs="Arial"/>
          <w:b/>
        </w:rPr>
        <w:t>Travel Costs:</w:t>
      </w:r>
    </w:p>
    <w:p w14:paraId="054D3603" w14:textId="5AEE4D9C" w:rsidR="00303985" w:rsidRDefault="00303985" w:rsidP="00652E34">
      <w:pPr>
        <w:rPr>
          <w:rFonts w:ascii="Arial" w:hAnsi="Arial" w:cs="Arial"/>
        </w:rPr>
      </w:pPr>
      <w:r>
        <w:rPr>
          <w:rFonts w:ascii="Arial" w:hAnsi="Arial" w:cs="Arial"/>
          <w:i/>
        </w:rPr>
        <w:lastRenderedPageBreak/>
        <w:t xml:space="preserve">International Travel: </w:t>
      </w:r>
      <w:r w:rsidR="006C1F96">
        <w:rPr>
          <w:rFonts w:ascii="Arial" w:hAnsi="Arial" w:cs="Arial"/>
        </w:rPr>
        <w:t>This section will include</w:t>
      </w:r>
      <w:r>
        <w:rPr>
          <w:rFonts w:ascii="Arial" w:hAnsi="Arial" w:cs="Arial"/>
        </w:rPr>
        <w:t xml:space="preserve"> costs from each year of the project for research personnel to travel to project sites and to advise on study development and review progress. Costs will include international airfare, lodging, and taxi allowance. </w:t>
      </w:r>
    </w:p>
    <w:p w14:paraId="190E2A57" w14:textId="4C641E0F" w:rsidR="00303985" w:rsidRDefault="00303985" w:rsidP="00652E34">
      <w:pPr>
        <w:rPr>
          <w:rFonts w:ascii="Arial" w:hAnsi="Arial" w:cs="Arial"/>
        </w:rPr>
      </w:pPr>
      <w:r>
        <w:rPr>
          <w:rFonts w:ascii="Arial" w:hAnsi="Arial" w:cs="Arial"/>
          <w:i/>
        </w:rPr>
        <w:t xml:space="preserve">Local Travel: </w:t>
      </w:r>
      <w:r w:rsidR="006C1F96">
        <w:rPr>
          <w:rFonts w:ascii="Arial" w:hAnsi="Arial" w:cs="Arial"/>
        </w:rPr>
        <w:t>This section will include</w:t>
      </w:r>
      <w:r>
        <w:rPr>
          <w:rFonts w:ascii="Arial" w:hAnsi="Arial" w:cs="Arial"/>
        </w:rPr>
        <w:t xml:space="preserve"> the vehicle rental, vehicle purchases, and costs associated with fuel consumption. </w:t>
      </w:r>
    </w:p>
    <w:p w14:paraId="6C1E8BB2" w14:textId="51198BE3" w:rsidR="00652E34" w:rsidRPr="00A928CB" w:rsidRDefault="00652E34" w:rsidP="00652E34">
      <w:pPr>
        <w:rPr>
          <w:rFonts w:ascii="Arial" w:hAnsi="Arial" w:cs="Arial"/>
        </w:rPr>
      </w:pPr>
    </w:p>
    <w:p w14:paraId="6AE21802" w14:textId="515358E2" w:rsidR="00652E34" w:rsidRDefault="00652E34" w:rsidP="00652E34">
      <w:pPr>
        <w:rPr>
          <w:rFonts w:ascii="Arial" w:hAnsi="Arial" w:cs="Arial"/>
        </w:rPr>
      </w:pPr>
      <w:r w:rsidRPr="00A928CB">
        <w:rPr>
          <w:rFonts w:ascii="Arial" w:hAnsi="Arial" w:cs="Arial"/>
          <w:b/>
          <w:i/>
        </w:rPr>
        <w:t>Contact Costs</w:t>
      </w:r>
      <w:r w:rsidR="006C1F96">
        <w:rPr>
          <w:rFonts w:ascii="Arial" w:hAnsi="Arial" w:cs="Arial"/>
        </w:rPr>
        <w:t>: T</w:t>
      </w:r>
      <w:r w:rsidRPr="00A928CB">
        <w:rPr>
          <w:rFonts w:ascii="Arial" w:hAnsi="Arial" w:cs="Arial"/>
        </w:rPr>
        <w:t>his section will include health worker time that is both directly and indirectly involved with this costing analysis. This will be done through defining the number of health workers involved in specified activities and obtaining an estimate of their time for each activity</w:t>
      </w:r>
      <w:r w:rsidR="00BE26D7">
        <w:rPr>
          <w:rFonts w:ascii="Arial" w:hAnsi="Arial" w:cs="Arial"/>
        </w:rPr>
        <w:t xml:space="preserve">. </w:t>
      </w:r>
      <w:r w:rsidRPr="00A928CB">
        <w:rPr>
          <w:rFonts w:ascii="Arial" w:hAnsi="Arial" w:cs="Arial"/>
        </w:rPr>
        <w:t xml:space="preserve">Their time will be valued by obtaining information on their salaries and getting a common measure of cost per unit. Information on time allocation will be obtained primarily through </w:t>
      </w:r>
      <w:r w:rsidR="00BE26D7">
        <w:rPr>
          <w:rFonts w:ascii="Arial" w:hAnsi="Arial" w:cs="Arial"/>
        </w:rPr>
        <w:t xml:space="preserve">time and motion studies conducted in the field. Secondary measures will include </w:t>
      </w:r>
      <w:r w:rsidRPr="00A928CB">
        <w:rPr>
          <w:rFonts w:ascii="Arial" w:hAnsi="Arial" w:cs="Arial"/>
        </w:rPr>
        <w:t>interviews with staff to determine full time equivalent time that is used in each phase of the intervention. Alternatively, the surv</w:t>
      </w:r>
      <w:r w:rsidR="00C826F9">
        <w:rPr>
          <w:rFonts w:ascii="Arial" w:hAnsi="Arial" w:cs="Arial"/>
        </w:rPr>
        <w:t>ey software, REDCap</w:t>
      </w:r>
      <w:r w:rsidRPr="00A928CB">
        <w:rPr>
          <w:rFonts w:ascii="Arial" w:hAnsi="Arial" w:cs="Arial"/>
        </w:rPr>
        <w:t xml:space="preserve">, has provides data on the time spent per </w:t>
      </w:r>
      <w:r w:rsidR="00C826F9">
        <w:rPr>
          <w:rFonts w:ascii="Arial" w:hAnsi="Arial" w:cs="Arial"/>
        </w:rPr>
        <w:t>unit/patient</w:t>
      </w:r>
      <w:r w:rsidRPr="00A928CB">
        <w:rPr>
          <w:rFonts w:ascii="Arial" w:hAnsi="Arial" w:cs="Arial"/>
        </w:rPr>
        <w:t>. Such data will supplement the recall of the workers</w:t>
      </w:r>
      <w:r w:rsidR="00BE26D7">
        <w:rPr>
          <w:rFonts w:ascii="Arial" w:hAnsi="Arial" w:cs="Arial"/>
        </w:rPr>
        <w:t xml:space="preserve"> as well as data from the time and motion studies</w:t>
      </w:r>
      <w:r w:rsidRPr="00A928CB">
        <w:rPr>
          <w:rFonts w:ascii="Arial" w:hAnsi="Arial" w:cs="Arial"/>
        </w:rPr>
        <w:t xml:space="preserve">. </w:t>
      </w:r>
    </w:p>
    <w:p w14:paraId="7C87731A" w14:textId="7357A5FA" w:rsidR="006C1F96" w:rsidRDefault="006C1F96" w:rsidP="00652E34">
      <w:pPr>
        <w:rPr>
          <w:rFonts w:ascii="Arial" w:hAnsi="Arial" w:cs="Arial"/>
        </w:rPr>
      </w:pPr>
    </w:p>
    <w:p w14:paraId="048759A4" w14:textId="3DE06C23" w:rsidR="006C1F96" w:rsidRPr="006C1F96" w:rsidRDefault="006C1F96" w:rsidP="00652E34">
      <w:pPr>
        <w:rPr>
          <w:rFonts w:ascii="Arial" w:hAnsi="Arial" w:cs="Arial"/>
        </w:rPr>
      </w:pPr>
      <w:r w:rsidRPr="00BF6DB2">
        <w:rPr>
          <w:rFonts w:ascii="Arial" w:hAnsi="Arial" w:cs="Arial"/>
          <w:b/>
          <w:i/>
        </w:rPr>
        <w:t>Training Costs</w:t>
      </w:r>
      <w:r>
        <w:rPr>
          <w:rFonts w:ascii="Arial" w:hAnsi="Arial" w:cs="Arial"/>
          <w:b/>
        </w:rPr>
        <w:t xml:space="preserve">: </w:t>
      </w:r>
      <w:r>
        <w:rPr>
          <w:rFonts w:ascii="Arial" w:hAnsi="Arial" w:cs="Arial"/>
        </w:rPr>
        <w:t xml:space="preserve">This section will include project-specific training that will be provided to the team members working on the </w:t>
      </w:r>
      <w:r w:rsidR="00453619">
        <w:rPr>
          <w:rFonts w:ascii="Arial" w:hAnsi="Arial" w:cs="Arial"/>
        </w:rPr>
        <w:t>project at project initialization and whenever a need arises</w:t>
      </w:r>
      <w:r>
        <w:rPr>
          <w:rFonts w:ascii="Arial" w:hAnsi="Arial" w:cs="Arial"/>
        </w:rPr>
        <w:t xml:space="preserve">. These costs include rental of venues, light catering for the training events, and printing materials. The </w:t>
      </w:r>
      <w:r>
        <w:rPr>
          <w:rFonts w:ascii="Arial" w:hAnsi="Arial" w:cs="Arial"/>
          <w:i/>
        </w:rPr>
        <w:t>Contact Costs</w:t>
      </w:r>
      <w:r>
        <w:rPr>
          <w:rFonts w:ascii="Arial" w:hAnsi="Arial" w:cs="Arial"/>
        </w:rPr>
        <w:t xml:space="preserve"> for research staff salary grade/time is not counted in this section.   </w:t>
      </w:r>
    </w:p>
    <w:p w14:paraId="7EBFF7BD" w14:textId="63641267" w:rsidR="00652E34" w:rsidRDefault="00652E34" w:rsidP="00652E34">
      <w:pPr>
        <w:rPr>
          <w:rFonts w:ascii="Arial" w:hAnsi="Arial" w:cs="Arial"/>
        </w:rPr>
      </w:pPr>
    </w:p>
    <w:p w14:paraId="6FBD619B" w14:textId="1BE20F7D" w:rsidR="00BE26D7" w:rsidRDefault="00BE26D7" w:rsidP="00652E34">
      <w:pPr>
        <w:rPr>
          <w:rFonts w:ascii="Arial" w:hAnsi="Arial" w:cs="Arial"/>
        </w:rPr>
      </w:pPr>
      <w:r w:rsidRPr="00BF6DB2">
        <w:rPr>
          <w:rFonts w:ascii="Arial" w:hAnsi="Arial" w:cs="Arial"/>
          <w:b/>
          <w:i/>
        </w:rPr>
        <w:t>Other Direct Costs</w:t>
      </w:r>
      <w:r>
        <w:rPr>
          <w:rFonts w:ascii="Arial" w:hAnsi="Arial" w:cs="Arial"/>
          <w:b/>
        </w:rPr>
        <w:t xml:space="preserve">: </w:t>
      </w:r>
      <w:r>
        <w:rPr>
          <w:rFonts w:ascii="Arial" w:hAnsi="Arial" w:cs="Arial"/>
        </w:rPr>
        <w:t xml:space="preserve">This section will include a range of miscellaneous costs that may be incurred during startup, the intervention, or both. These costs include participant reimbursements, ADP/ computer services, office rental and renovations, translation and transcription, specimen transport, and report writing and dissemination. </w:t>
      </w:r>
    </w:p>
    <w:p w14:paraId="4A78EB1A" w14:textId="77777777" w:rsidR="00BE26D7" w:rsidRPr="00BE26D7" w:rsidRDefault="00BE26D7" w:rsidP="00652E34">
      <w:pPr>
        <w:rPr>
          <w:rFonts w:ascii="Arial" w:hAnsi="Arial" w:cs="Arial"/>
        </w:rPr>
      </w:pPr>
    </w:p>
    <w:p w14:paraId="259006F9" w14:textId="77777777" w:rsidR="00652E34" w:rsidRPr="00A928CB" w:rsidRDefault="00652E34" w:rsidP="00652E34">
      <w:pPr>
        <w:rPr>
          <w:rFonts w:ascii="Arial" w:hAnsi="Arial" w:cs="Arial"/>
        </w:rPr>
      </w:pPr>
      <w:r w:rsidRPr="00A928CB">
        <w:rPr>
          <w:rFonts w:ascii="Arial" w:hAnsi="Arial" w:cs="Arial"/>
        </w:rPr>
        <w:t xml:space="preserve">Expenditure reports will be obtained from project expense reports. In addition, data collection tools will be developed for capturing resources and costs incurred at various points of implementation. </w:t>
      </w:r>
    </w:p>
    <w:p w14:paraId="216834EF" w14:textId="77777777" w:rsidR="00652E34" w:rsidRPr="00A928CB" w:rsidRDefault="00652E34" w:rsidP="00652E34">
      <w:pPr>
        <w:rPr>
          <w:rFonts w:ascii="Arial" w:hAnsi="Arial" w:cs="Arial"/>
        </w:rPr>
      </w:pPr>
    </w:p>
    <w:p w14:paraId="3341EFC1" w14:textId="570F7B6C" w:rsidR="00652E34" w:rsidRPr="001550DD" w:rsidRDefault="001550DD" w:rsidP="005B7BBE">
      <w:pPr>
        <w:outlineLvl w:val="0"/>
        <w:rPr>
          <w:rFonts w:ascii="Arial" w:hAnsi="Arial" w:cs="Arial"/>
          <w:b/>
        </w:rPr>
      </w:pPr>
      <w:r>
        <w:rPr>
          <w:rFonts w:ascii="Arial" w:hAnsi="Arial" w:cs="Arial"/>
          <w:b/>
        </w:rPr>
        <w:t>TABLE 1</w:t>
      </w:r>
    </w:p>
    <w:tbl>
      <w:tblPr>
        <w:tblStyle w:val="TableGrid"/>
        <w:tblW w:w="10548" w:type="dxa"/>
        <w:tblInd w:w="-725" w:type="dxa"/>
        <w:tblLook w:val="04A0" w:firstRow="1" w:lastRow="0" w:firstColumn="1" w:lastColumn="0" w:noHBand="0" w:noVBand="1"/>
      </w:tblPr>
      <w:tblGrid>
        <w:gridCol w:w="4770"/>
        <w:gridCol w:w="2700"/>
        <w:gridCol w:w="3078"/>
      </w:tblGrid>
      <w:tr w:rsidR="00295843" w:rsidRPr="00D31FCB" w14:paraId="56A76789" w14:textId="77777777" w:rsidTr="006C1F96">
        <w:tc>
          <w:tcPr>
            <w:tcW w:w="4770" w:type="dxa"/>
            <w:shd w:val="clear" w:color="auto" w:fill="7B7B7B" w:themeFill="accent3" w:themeFillShade="BF"/>
          </w:tcPr>
          <w:p w14:paraId="148F0F48" w14:textId="77777777" w:rsidR="00295843" w:rsidRPr="00D31FCB" w:rsidRDefault="00295843" w:rsidP="001B1D93">
            <w:pPr>
              <w:rPr>
                <w:rFonts w:ascii="Arial" w:hAnsi="Arial" w:cs="Arial"/>
                <w:b/>
                <w:sz w:val="16"/>
                <w:szCs w:val="16"/>
              </w:rPr>
            </w:pPr>
            <w:r w:rsidRPr="00D31FCB">
              <w:rPr>
                <w:rFonts w:ascii="Arial" w:hAnsi="Arial" w:cs="Arial"/>
                <w:b/>
                <w:sz w:val="16"/>
                <w:szCs w:val="16"/>
              </w:rPr>
              <w:t>Data Type</w:t>
            </w:r>
          </w:p>
        </w:tc>
        <w:tc>
          <w:tcPr>
            <w:tcW w:w="2700" w:type="dxa"/>
            <w:shd w:val="clear" w:color="auto" w:fill="7B7B7B" w:themeFill="accent3" w:themeFillShade="BF"/>
          </w:tcPr>
          <w:p w14:paraId="4F49ECE3" w14:textId="0A5017A0" w:rsidR="00295843" w:rsidRPr="00D31FCB" w:rsidRDefault="00295843" w:rsidP="001B1D93">
            <w:pPr>
              <w:rPr>
                <w:rFonts w:ascii="Arial" w:hAnsi="Arial" w:cs="Arial"/>
                <w:b/>
                <w:sz w:val="16"/>
                <w:szCs w:val="16"/>
              </w:rPr>
            </w:pPr>
            <w:r w:rsidRPr="00D31FCB">
              <w:rPr>
                <w:rFonts w:ascii="Arial" w:hAnsi="Arial" w:cs="Arial"/>
                <w:b/>
                <w:sz w:val="16"/>
                <w:szCs w:val="16"/>
              </w:rPr>
              <w:t>Source</w:t>
            </w:r>
          </w:p>
        </w:tc>
        <w:tc>
          <w:tcPr>
            <w:tcW w:w="3078" w:type="dxa"/>
            <w:shd w:val="clear" w:color="auto" w:fill="7B7B7B" w:themeFill="accent3" w:themeFillShade="BF"/>
          </w:tcPr>
          <w:p w14:paraId="62118EFD" w14:textId="77777777" w:rsidR="00295843" w:rsidRPr="00D31FCB" w:rsidRDefault="00295843" w:rsidP="001B1D93">
            <w:pPr>
              <w:rPr>
                <w:rFonts w:ascii="Arial" w:hAnsi="Arial" w:cs="Arial"/>
                <w:b/>
                <w:sz w:val="16"/>
                <w:szCs w:val="16"/>
              </w:rPr>
            </w:pPr>
            <w:r w:rsidRPr="00D31FCB">
              <w:rPr>
                <w:rFonts w:ascii="Arial" w:hAnsi="Arial" w:cs="Arial"/>
                <w:b/>
                <w:sz w:val="16"/>
                <w:szCs w:val="16"/>
              </w:rPr>
              <w:t>Collection Methods</w:t>
            </w:r>
          </w:p>
        </w:tc>
      </w:tr>
      <w:tr w:rsidR="00295843" w:rsidRPr="00D31FCB" w14:paraId="2165D7ED" w14:textId="77777777" w:rsidTr="00295843">
        <w:tc>
          <w:tcPr>
            <w:tcW w:w="4770" w:type="dxa"/>
            <w:shd w:val="clear" w:color="auto" w:fill="auto"/>
          </w:tcPr>
          <w:p w14:paraId="6F3BD4A0" w14:textId="77777777" w:rsidR="00295843" w:rsidRPr="00D31FCB" w:rsidRDefault="00295843" w:rsidP="001B1D93">
            <w:pPr>
              <w:rPr>
                <w:rFonts w:ascii="Arial" w:hAnsi="Arial" w:cs="Arial"/>
                <w:b/>
                <w:i/>
                <w:sz w:val="16"/>
                <w:szCs w:val="16"/>
              </w:rPr>
            </w:pPr>
            <w:r w:rsidRPr="00D31FCB">
              <w:rPr>
                <w:rFonts w:ascii="Arial" w:hAnsi="Arial" w:cs="Arial"/>
                <w:b/>
                <w:sz w:val="16"/>
                <w:szCs w:val="16"/>
              </w:rPr>
              <w:t>Start-up Costs (</w:t>
            </w:r>
            <w:r w:rsidRPr="00D31FCB">
              <w:rPr>
                <w:rFonts w:ascii="Arial" w:hAnsi="Arial" w:cs="Arial"/>
                <w:b/>
                <w:i/>
                <w:sz w:val="16"/>
                <w:szCs w:val="16"/>
              </w:rPr>
              <w:t>Intervention specific)</w:t>
            </w:r>
          </w:p>
          <w:p w14:paraId="6558E081" w14:textId="77777777" w:rsidR="00295843" w:rsidRPr="00D31FCB" w:rsidRDefault="00295843" w:rsidP="00BE26D7">
            <w:pPr>
              <w:pStyle w:val="ListParagraph"/>
              <w:numPr>
                <w:ilvl w:val="0"/>
                <w:numId w:val="3"/>
              </w:numPr>
              <w:rPr>
                <w:rFonts w:ascii="Arial" w:hAnsi="Arial" w:cs="Arial"/>
                <w:sz w:val="16"/>
                <w:szCs w:val="16"/>
              </w:rPr>
            </w:pPr>
            <w:r w:rsidRPr="00D31FCB">
              <w:rPr>
                <w:rFonts w:ascii="Arial" w:hAnsi="Arial" w:cs="Arial"/>
                <w:sz w:val="16"/>
                <w:szCs w:val="16"/>
              </w:rPr>
              <w:t>Project/program micro-planning</w:t>
            </w:r>
          </w:p>
          <w:p w14:paraId="1DA9A1BD" w14:textId="77777777" w:rsidR="00295843" w:rsidRPr="00D31FCB" w:rsidRDefault="00295843" w:rsidP="00BE26D7">
            <w:pPr>
              <w:pStyle w:val="ListParagraph"/>
              <w:numPr>
                <w:ilvl w:val="0"/>
                <w:numId w:val="3"/>
              </w:numPr>
              <w:rPr>
                <w:rFonts w:ascii="Arial" w:hAnsi="Arial" w:cs="Arial"/>
                <w:sz w:val="16"/>
                <w:szCs w:val="16"/>
              </w:rPr>
            </w:pPr>
            <w:r w:rsidRPr="00D31FCB">
              <w:rPr>
                <w:rFonts w:ascii="Arial" w:hAnsi="Arial" w:cs="Arial"/>
                <w:sz w:val="16"/>
                <w:szCs w:val="16"/>
              </w:rPr>
              <w:t>Hiring staff</w:t>
            </w:r>
          </w:p>
          <w:p w14:paraId="0FAE8038" w14:textId="77777777" w:rsidR="00295843" w:rsidRPr="00D31FCB" w:rsidRDefault="00295843" w:rsidP="00BE26D7">
            <w:pPr>
              <w:pStyle w:val="ListParagraph"/>
              <w:numPr>
                <w:ilvl w:val="0"/>
                <w:numId w:val="3"/>
              </w:numPr>
              <w:rPr>
                <w:rFonts w:ascii="Arial" w:hAnsi="Arial" w:cs="Arial"/>
                <w:sz w:val="16"/>
                <w:szCs w:val="16"/>
              </w:rPr>
            </w:pPr>
            <w:r w:rsidRPr="00D31FCB">
              <w:rPr>
                <w:rFonts w:ascii="Arial" w:hAnsi="Arial" w:cs="Arial"/>
                <w:sz w:val="16"/>
                <w:szCs w:val="16"/>
              </w:rPr>
              <w:t>Development of training materials</w:t>
            </w:r>
          </w:p>
          <w:p w14:paraId="34798C6E" w14:textId="77777777" w:rsidR="00295843" w:rsidRPr="00D31FCB" w:rsidRDefault="00295843" w:rsidP="00BE26D7">
            <w:pPr>
              <w:pStyle w:val="ListParagraph"/>
              <w:numPr>
                <w:ilvl w:val="0"/>
                <w:numId w:val="3"/>
              </w:numPr>
              <w:rPr>
                <w:rFonts w:ascii="Arial" w:hAnsi="Arial" w:cs="Arial"/>
                <w:sz w:val="16"/>
                <w:szCs w:val="16"/>
              </w:rPr>
            </w:pPr>
            <w:r w:rsidRPr="00D31FCB">
              <w:rPr>
                <w:rFonts w:ascii="Arial" w:hAnsi="Arial" w:cs="Arial"/>
                <w:sz w:val="16"/>
                <w:szCs w:val="16"/>
              </w:rPr>
              <w:t>Development of project documents (Protocol, MOP, etc.)</w:t>
            </w:r>
          </w:p>
          <w:p w14:paraId="360D389F" w14:textId="77777777" w:rsidR="00295843" w:rsidRPr="00D31FCB" w:rsidRDefault="00295843" w:rsidP="00BE26D7">
            <w:pPr>
              <w:pStyle w:val="ListParagraph"/>
              <w:numPr>
                <w:ilvl w:val="0"/>
                <w:numId w:val="3"/>
              </w:numPr>
              <w:rPr>
                <w:rFonts w:ascii="Arial" w:hAnsi="Arial" w:cs="Arial"/>
                <w:sz w:val="16"/>
                <w:szCs w:val="16"/>
              </w:rPr>
            </w:pPr>
            <w:r w:rsidRPr="00D31FCB">
              <w:rPr>
                <w:rFonts w:ascii="Arial" w:hAnsi="Arial" w:cs="Arial"/>
                <w:sz w:val="16"/>
                <w:szCs w:val="16"/>
              </w:rPr>
              <w:t>Software development</w:t>
            </w:r>
          </w:p>
          <w:p w14:paraId="3441EB60" w14:textId="77777777" w:rsidR="00295843" w:rsidRPr="00D31FCB" w:rsidRDefault="00295843" w:rsidP="00BE26D7">
            <w:pPr>
              <w:pStyle w:val="ListParagraph"/>
              <w:numPr>
                <w:ilvl w:val="0"/>
                <w:numId w:val="3"/>
              </w:numPr>
              <w:rPr>
                <w:rFonts w:ascii="Arial" w:hAnsi="Arial" w:cs="Arial"/>
                <w:sz w:val="16"/>
                <w:szCs w:val="16"/>
              </w:rPr>
            </w:pPr>
            <w:r w:rsidRPr="00D31FCB">
              <w:rPr>
                <w:rFonts w:ascii="Arial" w:hAnsi="Arial" w:cs="Arial"/>
                <w:sz w:val="16"/>
                <w:szCs w:val="16"/>
              </w:rPr>
              <w:t>Clinic arrangements and meetings</w:t>
            </w:r>
          </w:p>
          <w:p w14:paraId="15FF7BA2" w14:textId="77777777" w:rsidR="00295843" w:rsidRDefault="00295843" w:rsidP="00765560">
            <w:pPr>
              <w:pStyle w:val="ListParagraph"/>
              <w:numPr>
                <w:ilvl w:val="0"/>
                <w:numId w:val="3"/>
              </w:numPr>
              <w:rPr>
                <w:rFonts w:ascii="Arial" w:hAnsi="Arial" w:cs="Arial"/>
                <w:sz w:val="16"/>
                <w:szCs w:val="16"/>
              </w:rPr>
            </w:pPr>
            <w:r>
              <w:rPr>
                <w:rFonts w:ascii="Arial" w:hAnsi="Arial" w:cs="Arial"/>
                <w:sz w:val="16"/>
                <w:szCs w:val="16"/>
              </w:rPr>
              <w:t>Hiring advertisements</w:t>
            </w:r>
          </w:p>
          <w:p w14:paraId="076EDF0F" w14:textId="17B10111" w:rsidR="00295843" w:rsidRPr="00D31FCB" w:rsidRDefault="00295843" w:rsidP="00765560">
            <w:pPr>
              <w:pStyle w:val="ListParagraph"/>
              <w:numPr>
                <w:ilvl w:val="0"/>
                <w:numId w:val="3"/>
              </w:numPr>
              <w:rPr>
                <w:rFonts w:ascii="Arial" w:hAnsi="Arial" w:cs="Arial"/>
                <w:sz w:val="16"/>
                <w:szCs w:val="16"/>
              </w:rPr>
            </w:pPr>
            <w:r>
              <w:rPr>
                <w:rFonts w:ascii="Arial" w:hAnsi="Arial" w:cs="Arial"/>
                <w:sz w:val="16"/>
                <w:szCs w:val="16"/>
              </w:rPr>
              <w:t xml:space="preserve">PrEP awareness advertisement campaign </w:t>
            </w:r>
          </w:p>
        </w:tc>
        <w:tc>
          <w:tcPr>
            <w:tcW w:w="2700" w:type="dxa"/>
            <w:shd w:val="clear" w:color="auto" w:fill="auto"/>
          </w:tcPr>
          <w:p w14:paraId="437000A4" w14:textId="707FBC1F" w:rsidR="00295843" w:rsidRPr="00D31FCB" w:rsidRDefault="00453619" w:rsidP="001B1D93">
            <w:pPr>
              <w:rPr>
                <w:rFonts w:ascii="Arial" w:hAnsi="Arial" w:cs="Arial"/>
                <w:sz w:val="16"/>
                <w:szCs w:val="16"/>
              </w:rPr>
            </w:pPr>
            <w:r>
              <w:rPr>
                <w:rFonts w:ascii="Arial" w:hAnsi="Arial" w:cs="Arial"/>
                <w:sz w:val="16"/>
                <w:szCs w:val="16"/>
              </w:rPr>
              <w:t>FPD budgets and General Legers (GL)</w:t>
            </w:r>
          </w:p>
          <w:p w14:paraId="3AD56447" w14:textId="77777777" w:rsidR="00295843" w:rsidRPr="00D31FCB" w:rsidRDefault="00295843" w:rsidP="001B1D93">
            <w:pPr>
              <w:rPr>
                <w:rFonts w:ascii="Arial" w:hAnsi="Arial" w:cs="Arial"/>
                <w:sz w:val="16"/>
                <w:szCs w:val="16"/>
              </w:rPr>
            </w:pPr>
          </w:p>
          <w:p w14:paraId="2774C353"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Facility level data </w:t>
            </w:r>
          </w:p>
          <w:p w14:paraId="4575FE3A" w14:textId="77777777" w:rsidR="00295843" w:rsidRPr="00D31FCB" w:rsidRDefault="00295843" w:rsidP="001B1D93">
            <w:pPr>
              <w:rPr>
                <w:rFonts w:ascii="Arial" w:hAnsi="Arial" w:cs="Arial"/>
                <w:sz w:val="16"/>
                <w:szCs w:val="16"/>
              </w:rPr>
            </w:pPr>
          </w:p>
          <w:p w14:paraId="5AA6BDF4" w14:textId="77777777" w:rsidR="00295843" w:rsidRPr="00D31FCB" w:rsidRDefault="00295843" w:rsidP="001B1D93">
            <w:pPr>
              <w:rPr>
                <w:rFonts w:ascii="Arial" w:hAnsi="Arial" w:cs="Arial"/>
                <w:sz w:val="16"/>
                <w:szCs w:val="16"/>
              </w:rPr>
            </w:pPr>
            <w:r w:rsidRPr="00D31FCB">
              <w:rPr>
                <w:rFonts w:ascii="Arial" w:hAnsi="Arial" w:cs="Arial"/>
                <w:sz w:val="16"/>
                <w:szCs w:val="16"/>
              </w:rPr>
              <w:t>Organization level data</w:t>
            </w:r>
          </w:p>
        </w:tc>
        <w:tc>
          <w:tcPr>
            <w:tcW w:w="3078" w:type="dxa"/>
            <w:shd w:val="clear" w:color="auto" w:fill="auto"/>
          </w:tcPr>
          <w:p w14:paraId="49D20D09" w14:textId="77777777" w:rsidR="00295843" w:rsidRPr="00D31FCB" w:rsidRDefault="00295843" w:rsidP="001B1D93">
            <w:pPr>
              <w:rPr>
                <w:rFonts w:ascii="Arial" w:hAnsi="Arial" w:cs="Arial"/>
                <w:sz w:val="16"/>
                <w:szCs w:val="16"/>
              </w:rPr>
            </w:pPr>
            <w:r w:rsidRPr="00D31FCB">
              <w:rPr>
                <w:rFonts w:ascii="Arial" w:hAnsi="Arial" w:cs="Arial"/>
                <w:sz w:val="16"/>
                <w:szCs w:val="16"/>
              </w:rPr>
              <w:t>Interviews with facility staff</w:t>
            </w:r>
          </w:p>
          <w:p w14:paraId="1A4AF27B" w14:textId="77777777" w:rsidR="00295843" w:rsidRDefault="00295843" w:rsidP="001B1D93">
            <w:pPr>
              <w:rPr>
                <w:rFonts w:ascii="Arial" w:hAnsi="Arial" w:cs="Arial"/>
                <w:sz w:val="16"/>
                <w:szCs w:val="16"/>
              </w:rPr>
            </w:pPr>
            <w:r w:rsidRPr="00D31FCB">
              <w:rPr>
                <w:rFonts w:ascii="Arial" w:hAnsi="Arial" w:cs="Arial"/>
                <w:sz w:val="16"/>
                <w:szCs w:val="16"/>
              </w:rPr>
              <w:t>Interviews with FPD staff</w:t>
            </w:r>
          </w:p>
          <w:p w14:paraId="484514DA" w14:textId="77777777" w:rsidR="00295843" w:rsidRPr="00D31FCB" w:rsidRDefault="00295843" w:rsidP="001B1D93">
            <w:pPr>
              <w:rPr>
                <w:rFonts w:ascii="Arial" w:hAnsi="Arial" w:cs="Arial"/>
                <w:sz w:val="16"/>
                <w:szCs w:val="16"/>
              </w:rPr>
            </w:pPr>
            <w:r w:rsidRPr="00D31FCB">
              <w:rPr>
                <w:rFonts w:ascii="Arial" w:hAnsi="Arial" w:cs="Arial"/>
                <w:sz w:val="16"/>
                <w:szCs w:val="16"/>
              </w:rPr>
              <w:t>Budget expense reports</w:t>
            </w:r>
          </w:p>
          <w:p w14:paraId="1D3DC391"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Project Expense reports </w:t>
            </w:r>
          </w:p>
          <w:p w14:paraId="65845961"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 </w:t>
            </w:r>
          </w:p>
        </w:tc>
      </w:tr>
      <w:tr w:rsidR="00295843" w:rsidRPr="00D31FCB" w14:paraId="444A4ACE" w14:textId="77777777" w:rsidTr="00295843">
        <w:tc>
          <w:tcPr>
            <w:tcW w:w="4770" w:type="dxa"/>
            <w:shd w:val="clear" w:color="auto" w:fill="E7E6E6" w:themeFill="background2"/>
          </w:tcPr>
          <w:p w14:paraId="5B1951F9" w14:textId="3160212C" w:rsidR="00295843" w:rsidRPr="00D31FCB" w:rsidRDefault="00295843" w:rsidP="001B1D93">
            <w:pPr>
              <w:rPr>
                <w:rFonts w:ascii="Arial" w:hAnsi="Arial" w:cs="Arial"/>
                <w:b/>
                <w:i/>
                <w:sz w:val="16"/>
                <w:szCs w:val="16"/>
              </w:rPr>
            </w:pPr>
            <w:r w:rsidRPr="00D31FCB">
              <w:rPr>
                <w:rFonts w:ascii="Arial" w:hAnsi="Arial" w:cs="Arial"/>
                <w:b/>
                <w:sz w:val="16"/>
                <w:szCs w:val="16"/>
              </w:rPr>
              <w:t>Start-up Costs</w:t>
            </w:r>
            <w:r>
              <w:rPr>
                <w:rFonts w:ascii="Arial" w:hAnsi="Arial" w:cs="Arial"/>
                <w:b/>
                <w:i/>
                <w:sz w:val="16"/>
                <w:szCs w:val="16"/>
              </w:rPr>
              <w:t xml:space="preserve"> (Research Specific</w:t>
            </w:r>
            <w:r w:rsidRPr="00D31FCB">
              <w:rPr>
                <w:rFonts w:ascii="Arial" w:hAnsi="Arial" w:cs="Arial"/>
                <w:b/>
                <w:i/>
                <w:sz w:val="16"/>
                <w:szCs w:val="16"/>
              </w:rPr>
              <w:t>)</w:t>
            </w:r>
          </w:p>
          <w:p w14:paraId="756AA41B" w14:textId="77777777" w:rsidR="00295843" w:rsidRPr="00D31FCB" w:rsidRDefault="00295843" w:rsidP="001B1D93">
            <w:pPr>
              <w:rPr>
                <w:rFonts w:ascii="Arial" w:hAnsi="Arial" w:cs="Arial"/>
                <w:sz w:val="16"/>
                <w:szCs w:val="16"/>
              </w:rPr>
            </w:pPr>
            <w:r w:rsidRPr="00D31FCB">
              <w:rPr>
                <w:rFonts w:ascii="Arial" w:hAnsi="Arial" w:cs="Arial"/>
                <w:i/>
                <w:sz w:val="16"/>
                <w:szCs w:val="16"/>
              </w:rPr>
              <w:t xml:space="preserve">  </w:t>
            </w:r>
            <w:r w:rsidRPr="00D31FCB">
              <w:rPr>
                <w:rFonts w:ascii="Arial" w:hAnsi="Arial" w:cs="Arial"/>
                <w:sz w:val="16"/>
                <w:szCs w:val="16"/>
              </w:rPr>
              <w:t xml:space="preserve">-Program development </w:t>
            </w:r>
          </w:p>
          <w:p w14:paraId="17269A2B"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  -Software development</w:t>
            </w:r>
          </w:p>
        </w:tc>
        <w:tc>
          <w:tcPr>
            <w:tcW w:w="2700" w:type="dxa"/>
            <w:shd w:val="clear" w:color="auto" w:fill="E7E6E6" w:themeFill="background2"/>
          </w:tcPr>
          <w:p w14:paraId="3EF52EED" w14:textId="51A94EDD" w:rsidR="00295843" w:rsidRPr="00D31FCB" w:rsidRDefault="00295843" w:rsidP="001B1D93">
            <w:pPr>
              <w:rPr>
                <w:rFonts w:ascii="Arial" w:hAnsi="Arial" w:cs="Arial"/>
                <w:sz w:val="16"/>
                <w:szCs w:val="16"/>
              </w:rPr>
            </w:pPr>
            <w:r w:rsidRPr="00D31FCB">
              <w:rPr>
                <w:rFonts w:ascii="Arial" w:hAnsi="Arial" w:cs="Arial"/>
                <w:sz w:val="16"/>
                <w:szCs w:val="16"/>
              </w:rPr>
              <w:t>FPD budget and GLs</w:t>
            </w:r>
          </w:p>
          <w:p w14:paraId="5F1602A0" w14:textId="77777777" w:rsidR="00295843" w:rsidRPr="00D31FCB" w:rsidRDefault="00295843" w:rsidP="001B1D93">
            <w:pPr>
              <w:rPr>
                <w:rFonts w:ascii="Arial" w:hAnsi="Arial" w:cs="Arial"/>
                <w:sz w:val="16"/>
                <w:szCs w:val="16"/>
              </w:rPr>
            </w:pPr>
          </w:p>
          <w:p w14:paraId="6A6FADBB"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Organization level data </w:t>
            </w:r>
          </w:p>
        </w:tc>
        <w:tc>
          <w:tcPr>
            <w:tcW w:w="3078" w:type="dxa"/>
            <w:shd w:val="clear" w:color="auto" w:fill="E7E6E6" w:themeFill="background2"/>
          </w:tcPr>
          <w:p w14:paraId="5968D791" w14:textId="77777777" w:rsidR="00295843" w:rsidRPr="00D31FCB" w:rsidRDefault="00295843" w:rsidP="001B1D93">
            <w:pPr>
              <w:rPr>
                <w:rFonts w:ascii="Arial" w:hAnsi="Arial" w:cs="Arial"/>
                <w:sz w:val="16"/>
                <w:szCs w:val="16"/>
              </w:rPr>
            </w:pPr>
            <w:r w:rsidRPr="00D31FCB">
              <w:rPr>
                <w:rFonts w:ascii="Arial" w:hAnsi="Arial" w:cs="Arial"/>
                <w:sz w:val="16"/>
                <w:szCs w:val="16"/>
              </w:rPr>
              <w:t>Interviews with FPD staff</w:t>
            </w:r>
          </w:p>
          <w:p w14:paraId="2622C073" w14:textId="77777777" w:rsidR="00295843" w:rsidRPr="00D31FCB" w:rsidRDefault="00295843" w:rsidP="001B1D93">
            <w:pPr>
              <w:rPr>
                <w:rFonts w:ascii="Arial" w:hAnsi="Arial" w:cs="Arial"/>
                <w:sz w:val="16"/>
                <w:szCs w:val="16"/>
              </w:rPr>
            </w:pPr>
            <w:r w:rsidRPr="00D31FCB">
              <w:rPr>
                <w:rFonts w:ascii="Arial" w:hAnsi="Arial" w:cs="Arial"/>
                <w:sz w:val="16"/>
                <w:szCs w:val="16"/>
              </w:rPr>
              <w:t>Budget expense reports</w:t>
            </w:r>
          </w:p>
          <w:p w14:paraId="1E3DCF66"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Project expense reports </w:t>
            </w:r>
          </w:p>
        </w:tc>
      </w:tr>
      <w:tr w:rsidR="00295843" w:rsidRPr="00D31FCB" w14:paraId="128A20B1" w14:textId="77777777" w:rsidTr="00295843">
        <w:tc>
          <w:tcPr>
            <w:tcW w:w="4770" w:type="dxa"/>
            <w:shd w:val="clear" w:color="auto" w:fill="FFFFFF" w:themeFill="background1"/>
          </w:tcPr>
          <w:p w14:paraId="71249700" w14:textId="77777777" w:rsidR="00295843" w:rsidRPr="00D31FCB" w:rsidRDefault="00295843" w:rsidP="001B1D93">
            <w:pPr>
              <w:rPr>
                <w:rFonts w:ascii="Arial" w:hAnsi="Arial" w:cs="Arial"/>
                <w:b/>
                <w:i/>
                <w:sz w:val="16"/>
                <w:szCs w:val="16"/>
                <w:vertAlign w:val="superscript"/>
              </w:rPr>
            </w:pPr>
            <w:r w:rsidRPr="00765560">
              <w:rPr>
                <w:rFonts w:ascii="Arial" w:hAnsi="Arial" w:cs="Arial"/>
                <w:b/>
                <w:sz w:val="16"/>
                <w:szCs w:val="16"/>
              </w:rPr>
              <w:t>Contact Costs</w:t>
            </w:r>
            <w:r w:rsidRPr="00765560">
              <w:rPr>
                <w:rFonts w:ascii="Arial" w:hAnsi="Arial" w:cs="Arial"/>
                <w:b/>
                <w:sz w:val="16"/>
                <w:szCs w:val="16"/>
                <w:vertAlign w:val="superscript"/>
              </w:rPr>
              <w:t>1</w:t>
            </w:r>
            <w:r w:rsidRPr="00D31FCB">
              <w:rPr>
                <w:rFonts w:ascii="Arial" w:hAnsi="Arial" w:cs="Arial"/>
                <w:b/>
                <w:i/>
                <w:sz w:val="16"/>
                <w:szCs w:val="16"/>
                <w:vertAlign w:val="superscript"/>
              </w:rPr>
              <w:t xml:space="preserve"> </w:t>
            </w:r>
            <w:r w:rsidRPr="00D31FCB">
              <w:rPr>
                <w:rFonts w:ascii="Arial" w:hAnsi="Arial" w:cs="Arial"/>
                <w:b/>
                <w:sz w:val="16"/>
                <w:szCs w:val="16"/>
              </w:rPr>
              <w:t>(</w:t>
            </w:r>
            <w:r w:rsidRPr="00D31FCB">
              <w:rPr>
                <w:rFonts w:ascii="Arial" w:hAnsi="Arial" w:cs="Arial"/>
                <w:b/>
                <w:i/>
                <w:sz w:val="16"/>
                <w:szCs w:val="16"/>
              </w:rPr>
              <w:t>Intervention specific)</w:t>
            </w:r>
            <w:r w:rsidRPr="00D31FCB">
              <w:rPr>
                <w:rFonts w:ascii="Arial" w:hAnsi="Arial" w:cs="Arial"/>
                <w:b/>
                <w:i/>
                <w:sz w:val="16"/>
                <w:szCs w:val="16"/>
                <w:vertAlign w:val="superscript"/>
              </w:rPr>
              <w:t xml:space="preserve"> </w:t>
            </w:r>
          </w:p>
          <w:p w14:paraId="23C1D6DC" w14:textId="3A36C893" w:rsidR="00295843" w:rsidRDefault="00295843" w:rsidP="001B1D93">
            <w:pPr>
              <w:rPr>
                <w:rFonts w:ascii="Arial" w:hAnsi="Arial" w:cs="Arial"/>
                <w:sz w:val="16"/>
                <w:szCs w:val="16"/>
              </w:rPr>
            </w:pPr>
            <w:r w:rsidRPr="00D31FCB">
              <w:rPr>
                <w:rFonts w:ascii="Arial" w:hAnsi="Arial" w:cs="Arial"/>
                <w:sz w:val="16"/>
                <w:szCs w:val="16"/>
              </w:rPr>
              <w:t xml:space="preserve">  -Salary grade/time of </w:t>
            </w:r>
            <w:r>
              <w:rPr>
                <w:rFonts w:ascii="Arial" w:hAnsi="Arial" w:cs="Arial"/>
                <w:sz w:val="16"/>
                <w:szCs w:val="16"/>
              </w:rPr>
              <w:t>PrEP Initiation Nurses</w:t>
            </w:r>
          </w:p>
          <w:p w14:paraId="62B99288" w14:textId="515985C7" w:rsidR="00295843" w:rsidRDefault="00295843" w:rsidP="001B1D93">
            <w:pPr>
              <w:rPr>
                <w:rFonts w:ascii="Arial" w:hAnsi="Arial" w:cs="Arial"/>
                <w:sz w:val="16"/>
                <w:szCs w:val="16"/>
              </w:rPr>
            </w:pPr>
            <w:r>
              <w:rPr>
                <w:rFonts w:ascii="Arial" w:hAnsi="Arial" w:cs="Arial"/>
                <w:sz w:val="16"/>
                <w:szCs w:val="16"/>
              </w:rPr>
              <w:t xml:space="preserve">  -</w:t>
            </w:r>
            <w:r w:rsidRPr="00D31FCB">
              <w:rPr>
                <w:rFonts w:ascii="Arial" w:hAnsi="Arial" w:cs="Arial"/>
                <w:sz w:val="16"/>
                <w:szCs w:val="16"/>
              </w:rPr>
              <w:t xml:space="preserve"> Salary grade/time</w:t>
            </w:r>
            <w:r>
              <w:rPr>
                <w:rFonts w:ascii="Arial" w:hAnsi="Arial" w:cs="Arial"/>
                <w:sz w:val="16"/>
                <w:szCs w:val="16"/>
              </w:rPr>
              <w:t xml:space="preserve"> of PrEP Initiation Research Assistants</w:t>
            </w:r>
          </w:p>
          <w:p w14:paraId="726E0DC3" w14:textId="52E609B9" w:rsidR="00295843" w:rsidRDefault="00295843" w:rsidP="001B1D93">
            <w:pPr>
              <w:rPr>
                <w:rFonts w:ascii="Arial" w:hAnsi="Arial" w:cs="Arial"/>
                <w:sz w:val="16"/>
                <w:szCs w:val="16"/>
              </w:rPr>
            </w:pPr>
            <w:r>
              <w:rPr>
                <w:rFonts w:ascii="Arial" w:hAnsi="Arial" w:cs="Arial"/>
                <w:sz w:val="16"/>
                <w:szCs w:val="16"/>
              </w:rPr>
              <w:t xml:space="preserve">  -</w:t>
            </w:r>
            <w:r w:rsidRPr="00D31FCB">
              <w:rPr>
                <w:rFonts w:ascii="Arial" w:hAnsi="Arial" w:cs="Arial"/>
                <w:sz w:val="16"/>
                <w:szCs w:val="16"/>
              </w:rPr>
              <w:t xml:space="preserve"> Salary grade/time </w:t>
            </w:r>
            <w:r>
              <w:rPr>
                <w:rFonts w:ascii="Arial" w:hAnsi="Arial" w:cs="Arial"/>
                <w:sz w:val="16"/>
                <w:szCs w:val="16"/>
              </w:rPr>
              <w:t>adherence support nurses</w:t>
            </w:r>
          </w:p>
          <w:p w14:paraId="5E0FE262" w14:textId="0855E474" w:rsidR="00295843" w:rsidRPr="00D31FCB" w:rsidRDefault="00295843" w:rsidP="001B1D93">
            <w:pPr>
              <w:rPr>
                <w:rFonts w:ascii="Arial" w:hAnsi="Arial" w:cs="Arial"/>
                <w:sz w:val="16"/>
                <w:szCs w:val="16"/>
              </w:rPr>
            </w:pPr>
            <w:r>
              <w:rPr>
                <w:rFonts w:ascii="Arial" w:hAnsi="Arial" w:cs="Arial"/>
                <w:sz w:val="16"/>
                <w:szCs w:val="16"/>
              </w:rPr>
              <w:t xml:space="preserve">  -</w:t>
            </w:r>
            <w:r w:rsidRPr="00D31FCB">
              <w:rPr>
                <w:rFonts w:ascii="Arial" w:hAnsi="Arial" w:cs="Arial"/>
                <w:sz w:val="16"/>
                <w:szCs w:val="16"/>
              </w:rPr>
              <w:t xml:space="preserve"> Salary grade/time</w:t>
            </w:r>
            <w:r>
              <w:rPr>
                <w:rFonts w:ascii="Arial" w:hAnsi="Arial" w:cs="Arial"/>
                <w:sz w:val="16"/>
                <w:szCs w:val="16"/>
              </w:rPr>
              <w:t xml:space="preserve"> adherence support counselors</w:t>
            </w:r>
          </w:p>
          <w:p w14:paraId="5E5C7323"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  </w:t>
            </w:r>
            <w:r w:rsidRPr="00D31FCB">
              <w:rPr>
                <w:rFonts w:ascii="Arial" w:hAnsi="Arial" w:cs="Arial"/>
                <w:i/>
                <w:sz w:val="16"/>
                <w:szCs w:val="16"/>
              </w:rPr>
              <w:t>-</w:t>
            </w:r>
            <w:r w:rsidRPr="00D31FCB">
              <w:rPr>
                <w:rFonts w:ascii="Arial" w:hAnsi="Arial" w:cs="Arial"/>
                <w:sz w:val="16"/>
                <w:szCs w:val="16"/>
              </w:rPr>
              <w:t>Salary grade/time of FPD staff</w:t>
            </w:r>
          </w:p>
          <w:p w14:paraId="1BB9EEEB" w14:textId="77777777" w:rsidR="00295843" w:rsidRPr="00D31FCB" w:rsidRDefault="00295843" w:rsidP="001B1D93">
            <w:pPr>
              <w:rPr>
                <w:rFonts w:ascii="Arial" w:hAnsi="Arial" w:cs="Arial"/>
                <w:sz w:val="16"/>
                <w:szCs w:val="16"/>
              </w:rPr>
            </w:pPr>
          </w:p>
          <w:p w14:paraId="470F61BF" w14:textId="77777777" w:rsidR="00295843" w:rsidRPr="00D31FCB" w:rsidRDefault="00295843" w:rsidP="001B1D93">
            <w:pPr>
              <w:rPr>
                <w:rFonts w:ascii="Arial" w:hAnsi="Arial" w:cs="Arial"/>
                <w:sz w:val="16"/>
                <w:szCs w:val="16"/>
              </w:rPr>
            </w:pPr>
          </w:p>
          <w:p w14:paraId="3425B4F4" w14:textId="77777777" w:rsidR="00295843" w:rsidRPr="00D31FCB" w:rsidRDefault="00295843" w:rsidP="001B1D93">
            <w:pPr>
              <w:rPr>
                <w:rFonts w:ascii="Arial" w:hAnsi="Arial" w:cs="Arial"/>
                <w:sz w:val="16"/>
                <w:szCs w:val="16"/>
              </w:rPr>
            </w:pPr>
          </w:p>
          <w:p w14:paraId="259BC2F1" w14:textId="77777777" w:rsidR="00295843" w:rsidRPr="00D31FCB" w:rsidRDefault="00295843" w:rsidP="001B1D93">
            <w:pPr>
              <w:rPr>
                <w:rFonts w:ascii="Arial" w:hAnsi="Arial" w:cs="Arial"/>
                <w:sz w:val="16"/>
                <w:szCs w:val="16"/>
              </w:rPr>
            </w:pPr>
          </w:p>
        </w:tc>
        <w:tc>
          <w:tcPr>
            <w:tcW w:w="2700" w:type="dxa"/>
            <w:shd w:val="clear" w:color="auto" w:fill="FFFFFF" w:themeFill="background1"/>
          </w:tcPr>
          <w:p w14:paraId="63926A45" w14:textId="1FB0C9EA" w:rsidR="00295843" w:rsidRPr="00D31FCB" w:rsidRDefault="00295843" w:rsidP="001B1D93">
            <w:pPr>
              <w:rPr>
                <w:rFonts w:ascii="Arial" w:hAnsi="Arial" w:cs="Arial"/>
                <w:sz w:val="16"/>
                <w:szCs w:val="16"/>
              </w:rPr>
            </w:pPr>
          </w:p>
          <w:p w14:paraId="0303C74A" w14:textId="77777777" w:rsidR="00295843" w:rsidRPr="00D31FCB" w:rsidRDefault="00295843" w:rsidP="001B1D93">
            <w:pPr>
              <w:rPr>
                <w:rFonts w:ascii="Arial" w:hAnsi="Arial" w:cs="Arial"/>
                <w:sz w:val="16"/>
                <w:szCs w:val="16"/>
              </w:rPr>
            </w:pPr>
            <w:r w:rsidRPr="00D31FCB">
              <w:rPr>
                <w:rFonts w:ascii="Arial" w:hAnsi="Arial" w:cs="Arial"/>
                <w:sz w:val="16"/>
                <w:szCs w:val="16"/>
              </w:rPr>
              <w:t>FPD budgets and GLs</w:t>
            </w:r>
          </w:p>
          <w:p w14:paraId="43011CC7"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 </w:t>
            </w:r>
          </w:p>
          <w:p w14:paraId="1CB9CF4C" w14:textId="77777777" w:rsidR="00295843" w:rsidRPr="00D31FCB" w:rsidRDefault="00295843" w:rsidP="001B1D93">
            <w:pPr>
              <w:rPr>
                <w:rFonts w:ascii="Arial" w:hAnsi="Arial" w:cs="Arial"/>
                <w:sz w:val="16"/>
                <w:szCs w:val="16"/>
              </w:rPr>
            </w:pPr>
            <w:r w:rsidRPr="00D31FCB">
              <w:rPr>
                <w:rFonts w:ascii="Arial" w:hAnsi="Arial" w:cs="Arial"/>
                <w:sz w:val="16"/>
                <w:szCs w:val="16"/>
              </w:rPr>
              <w:t>Organization level data</w:t>
            </w:r>
          </w:p>
        </w:tc>
        <w:tc>
          <w:tcPr>
            <w:tcW w:w="3078" w:type="dxa"/>
            <w:shd w:val="clear" w:color="auto" w:fill="FFFFFF" w:themeFill="background1"/>
          </w:tcPr>
          <w:p w14:paraId="1F52484A" w14:textId="77777777" w:rsidR="00295843" w:rsidRPr="00D31FCB" w:rsidRDefault="00295843" w:rsidP="001B1D93">
            <w:pPr>
              <w:rPr>
                <w:rFonts w:ascii="Arial" w:hAnsi="Arial" w:cs="Arial"/>
                <w:sz w:val="16"/>
                <w:szCs w:val="16"/>
              </w:rPr>
            </w:pPr>
            <w:r w:rsidRPr="00D31FCB">
              <w:rPr>
                <w:rFonts w:ascii="Arial" w:hAnsi="Arial" w:cs="Arial"/>
                <w:sz w:val="16"/>
                <w:szCs w:val="16"/>
              </w:rPr>
              <w:t>Budget expense reports</w:t>
            </w:r>
          </w:p>
          <w:p w14:paraId="32AC02C5"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Project Expense reports </w:t>
            </w:r>
          </w:p>
          <w:p w14:paraId="05A4592B" w14:textId="4F4FA624" w:rsidR="00295843" w:rsidRPr="006C1F96" w:rsidRDefault="006C1F96" w:rsidP="001B1D93">
            <w:pPr>
              <w:rPr>
                <w:rFonts w:ascii="Arial" w:hAnsi="Arial" w:cs="Arial"/>
                <w:sz w:val="16"/>
                <w:szCs w:val="16"/>
              </w:rPr>
            </w:pPr>
            <w:r>
              <w:rPr>
                <w:rFonts w:ascii="Arial" w:hAnsi="Arial" w:cs="Arial"/>
                <w:sz w:val="16"/>
                <w:szCs w:val="16"/>
              </w:rPr>
              <w:t>Interviews with FPD staff</w:t>
            </w:r>
          </w:p>
          <w:p w14:paraId="0CFD73CE" w14:textId="77777777" w:rsidR="00295843" w:rsidRDefault="00295843" w:rsidP="001B1D93">
            <w:pPr>
              <w:rPr>
                <w:rFonts w:ascii="Arial" w:hAnsi="Arial" w:cs="Arial"/>
                <w:sz w:val="16"/>
                <w:szCs w:val="16"/>
                <w:vertAlign w:val="superscript"/>
              </w:rPr>
            </w:pPr>
            <w:r>
              <w:rPr>
                <w:rFonts w:ascii="Arial" w:hAnsi="Arial" w:cs="Arial"/>
                <w:sz w:val="16"/>
                <w:szCs w:val="16"/>
              </w:rPr>
              <w:t>Time and motion observations</w:t>
            </w:r>
          </w:p>
          <w:p w14:paraId="72506D9D" w14:textId="6CCEC7CF" w:rsidR="00295843" w:rsidRPr="00897338" w:rsidRDefault="00295843" w:rsidP="001B1D93">
            <w:pPr>
              <w:rPr>
                <w:rFonts w:ascii="Arial" w:hAnsi="Arial" w:cs="Arial"/>
                <w:b/>
                <w:i/>
                <w:sz w:val="16"/>
                <w:szCs w:val="16"/>
              </w:rPr>
            </w:pPr>
            <w:r w:rsidRPr="00897338">
              <w:rPr>
                <w:rFonts w:ascii="Arial" w:hAnsi="Arial" w:cs="Arial"/>
                <w:sz w:val="16"/>
                <w:szCs w:val="16"/>
              </w:rPr>
              <w:t xml:space="preserve">      </w:t>
            </w:r>
          </w:p>
        </w:tc>
      </w:tr>
      <w:tr w:rsidR="00295843" w:rsidRPr="00D31FCB" w14:paraId="622C4D5E" w14:textId="77777777" w:rsidTr="00295843">
        <w:tc>
          <w:tcPr>
            <w:tcW w:w="4770" w:type="dxa"/>
            <w:shd w:val="clear" w:color="auto" w:fill="E7E6E6" w:themeFill="background2"/>
          </w:tcPr>
          <w:p w14:paraId="5814D521" w14:textId="69A4C66E" w:rsidR="00295843" w:rsidRPr="00765560" w:rsidRDefault="00295843" w:rsidP="001B1D93">
            <w:pPr>
              <w:rPr>
                <w:rFonts w:ascii="Arial" w:hAnsi="Arial" w:cs="Arial"/>
                <w:b/>
                <w:i/>
                <w:sz w:val="16"/>
                <w:szCs w:val="16"/>
              </w:rPr>
            </w:pPr>
            <w:r>
              <w:rPr>
                <w:rFonts w:ascii="Arial" w:hAnsi="Arial" w:cs="Arial"/>
                <w:b/>
                <w:sz w:val="16"/>
                <w:szCs w:val="16"/>
              </w:rPr>
              <w:t>Contact Costs (</w:t>
            </w:r>
            <w:r w:rsidRPr="00765560">
              <w:rPr>
                <w:rFonts w:ascii="Arial" w:hAnsi="Arial" w:cs="Arial"/>
                <w:b/>
                <w:i/>
                <w:sz w:val="16"/>
                <w:szCs w:val="16"/>
              </w:rPr>
              <w:t>Research</w:t>
            </w:r>
            <w:r>
              <w:rPr>
                <w:rFonts w:ascii="Arial" w:hAnsi="Arial" w:cs="Arial"/>
                <w:b/>
                <w:i/>
                <w:sz w:val="16"/>
                <w:szCs w:val="16"/>
              </w:rPr>
              <w:t xml:space="preserve"> S</w:t>
            </w:r>
            <w:r w:rsidRPr="00765560">
              <w:rPr>
                <w:rFonts w:ascii="Arial" w:hAnsi="Arial" w:cs="Arial"/>
                <w:b/>
                <w:i/>
                <w:sz w:val="16"/>
                <w:szCs w:val="16"/>
              </w:rPr>
              <w:t>pecific)</w:t>
            </w:r>
          </w:p>
          <w:p w14:paraId="324140FC" w14:textId="77777777" w:rsidR="00295843" w:rsidRPr="00897338" w:rsidRDefault="00295843" w:rsidP="001B1D93">
            <w:pPr>
              <w:rPr>
                <w:rFonts w:ascii="Arial" w:hAnsi="Arial" w:cs="Arial"/>
                <w:sz w:val="16"/>
                <w:szCs w:val="16"/>
              </w:rPr>
            </w:pPr>
            <w:r w:rsidRPr="00897338">
              <w:rPr>
                <w:rFonts w:ascii="Arial" w:hAnsi="Arial" w:cs="Arial"/>
                <w:sz w:val="16"/>
                <w:szCs w:val="16"/>
              </w:rPr>
              <w:t xml:space="preserve">  -  -Salary grade/time of FPD staff</w:t>
            </w:r>
          </w:p>
          <w:p w14:paraId="0C66CFE7" w14:textId="77777777" w:rsidR="00295843" w:rsidRPr="00D31FCB" w:rsidRDefault="00295843" w:rsidP="001B1D93">
            <w:pPr>
              <w:rPr>
                <w:rFonts w:ascii="Arial" w:hAnsi="Arial" w:cs="Arial"/>
                <w:sz w:val="16"/>
                <w:szCs w:val="16"/>
              </w:rPr>
            </w:pPr>
          </w:p>
        </w:tc>
        <w:tc>
          <w:tcPr>
            <w:tcW w:w="2700" w:type="dxa"/>
            <w:shd w:val="clear" w:color="auto" w:fill="E7E6E6" w:themeFill="background2"/>
          </w:tcPr>
          <w:p w14:paraId="5F4287EA" w14:textId="734B031C" w:rsidR="00295843" w:rsidRPr="00D31FCB" w:rsidRDefault="00295843" w:rsidP="001B1D93">
            <w:pPr>
              <w:rPr>
                <w:rFonts w:ascii="Arial" w:hAnsi="Arial" w:cs="Arial"/>
                <w:sz w:val="16"/>
                <w:szCs w:val="16"/>
              </w:rPr>
            </w:pPr>
            <w:r w:rsidRPr="00D31FCB">
              <w:rPr>
                <w:rFonts w:ascii="Arial" w:hAnsi="Arial" w:cs="Arial"/>
                <w:sz w:val="16"/>
                <w:szCs w:val="16"/>
              </w:rPr>
              <w:t>FPD budget and GLs</w:t>
            </w:r>
          </w:p>
          <w:p w14:paraId="1665024A" w14:textId="77777777" w:rsidR="00295843" w:rsidRPr="00D31FCB" w:rsidRDefault="00295843" w:rsidP="001B1D93">
            <w:pPr>
              <w:rPr>
                <w:rFonts w:ascii="Arial" w:hAnsi="Arial" w:cs="Arial"/>
                <w:sz w:val="16"/>
                <w:szCs w:val="16"/>
              </w:rPr>
            </w:pPr>
          </w:p>
          <w:p w14:paraId="3C158209"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Organization level data </w:t>
            </w:r>
          </w:p>
        </w:tc>
        <w:tc>
          <w:tcPr>
            <w:tcW w:w="3078" w:type="dxa"/>
            <w:shd w:val="clear" w:color="auto" w:fill="E7E6E6" w:themeFill="background2"/>
          </w:tcPr>
          <w:p w14:paraId="202A731B" w14:textId="77777777" w:rsidR="00295843" w:rsidRPr="00D31FCB" w:rsidRDefault="00295843" w:rsidP="001B1D93">
            <w:pPr>
              <w:rPr>
                <w:rFonts w:ascii="Arial" w:hAnsi="Arial" w:cs="Arial"/>
                <w:sz w:val="16"/>
                <w:szCs w:val="16"/>
              </w:rPr>
            </w:pPr>
            <w:r w:rsidRPr="00D31FCB">
              <w:rPr>
                <w:rFonts w:ascii="Arial" w:hAnsi="Arial" w:cs="Arial"/>
                <w:sz w:val="16"/>
                <w:szCs w:val="16"/>
              </w:rPr>
              <w:t>Interviews with FPD staff</w:t>
            </w:r>
          </w:p>
          <w:p w14:paraId="178E9280" w14:textId="77777777" w:rsidR="00295843" w:rsidRPr="00D31FCB" w:rsidRDefault="00295843" w:rsidP="001B1D93">
            <w:pPr>
              <w:rPr>
                <w:rFonts w:ascii="Arial" w:hAnsi="Arial" w:cs="Arial"/>
                <w:sz w:val="16"/>
                <w:szCs w:val="16"/>
              </w:rPr>
            </w:pPr>
            <w:r w:rsidRPr="00D31FCB">
              <w:rPr>
                <w:rFonts w:ascii="Arial" w:hAnsi="Arial" w:cs="Arial"/>
                <w:sz w:val="16"/>
                <w:szCs w:val="16"/>
              </w:rPr>
              <w:t>Budget expense reports</w:t>
            </w:r>
          </w:p>
          <w:p w14:paraId="5396FB1C"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Project expense reports </w:t>
            </w:r>
          </w:p>
        </w:tc>
      </w:tr>
      <w:tr w:rsidR="00295843" w:rsidRPr="00D31FCB" w14:paraId="4EB27684" w14:textId="77777777" w:rsidTr="00295843">
        <w:tc>
          <w:tcPr>
            <w:tcW w:w="4770" w:type="dxa"/>
            <w:shd w:val="clear" w:color="auto" w:fill="FFFFFF" w:themeFill="background1"/>
          </w:tcPr>
          <w:p w14:paraId="58A0F413" w14:textId="766A30E8" w:rsidR="00295843" w:rsidRPr="00D31FCB" w:rsidRDefault="00295843" w:rsidP="001B1D93">
            <w:pPr>
              <w:rPr>
                <w:rFonts w:ascii="Arial" w:hAnsi="Arial" w:cs="Arial"/>
                <w:b/>
                <w:sz w:val="16"/>
                <w:szCs w:val="16"/>
              </w:rPr>
            </w:pPr>
            <w:r w:rsidRPr="00D31FCB">
              <w:rPr>
                <w:rFonts w:ascii="Arial" w:hAnsi="Arial" w:cs="Arial"/>
                <w:b/>
                <w:sz w:val="16"/>
                <w:szCs w:val="16"/>
              </w:rPr>
              <w:t>Travel Costs (</w:t>
            </w:r>
            <w:r>
              <w:rPr>
                <w:rFonts w:ascii="Arial" w:hAnsi="Arial" w:cs="Arial"/>
                <w:b/>
                <w:i/>
                <w:sz w:val="16"/>
                <w:szCs w:val="16"/>
              </w:rPr>
              <w:t>Intervention S</w:t>
            </w:r>
            <w:r w:rsidRPr="00D31FCB">
              <w:rPr>
                <w:rFonts w:ascii="Arial" w:hAnsi="Arial" w:cs="Arial"/>
                <w:b/>
                <w:i/>
                <w:sz w:val="16"/>
                <w:szCs w:val="16"/>
              </w:rPr>
              <w:t>pecific)</w:t>
            </w:r>
          </w:p>
          <w:p w14:paraId="31C07071" w14:textId="0E9EDFF1" w:rsidR="00295843" w:rsidRPr="00D31FCB" w:rsidRDefault="00295843" w:rsidP="001B1D93">
            <w:pPr>
              <w:rPr>
                <w:rFonts w:ascii="Arial" w:hAnsi="Arial" w:cs="Arial"/>
                <w:sz w:val="16"/>
                <w:szCs w:val="16"/>
              </w:rPr>
            </w:pPr>
            <w:r w:rsidRPr="00D31FCB">
              <w:rPr>
                <w:rFonts w:ascii="Arial" w:hAnsi="Arial" w:cs="Arial"/>
                <w:sz w:val="16"/>
                <w:szCs w:val="16"/>
              </w:rPr>
              <w:t xml:space="preserve">  </w:t>
            </w:r>
            <w:r>
              <w:rPr>
                <w:rFonts w:ascii="Arial" w:hAnsi="Arial" w:cs="Arial"/>
                <w:sz w:val="16"/>
                <w:szCs w:val="16"/>
              </w:rPr>
              <w:t>-</w:t>
            </w:r>
            <w:r w:rsidRPr="00D31FCB">
              <w:rPr>
                <w:rFonts w:ascii="Arial" w:hAnsi="Arial" w:cs="Arial"/>
                <w:sz w:val="16"/>
                <w:szCs w:val="16"/>
              </w:rPr>
              <w:t>Car Rentals</w:t>
            </w:r>
          </w:p>
          <w:p w14:paraId="3EA67C56"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  -Petrol</w:t>
            </w:r>
          </w:p>
        </w:tc>
        <w:tc>
          <w:tcPr>
            <w:tcW w:w="2700" w:type="dxa"/>
            <w:shd w:val="clear" w:color="auto" w:fill="FFFFFF" w:themeFill="background1"/>
          </w:tcPr>
          <w:p w14:paraId="13FCCE8E" w14:textId="1D9E6AC5" w:rsidR="00295843" w:rsidRPr="00D31FCB" w:rsidRDefault="00295843" w:rsidP="001B1D93">
            <w:pPr>
              <w:rPr>
                <w:rFonts w:ascii="Arial" w:hAnsi="Arial" w:cs="Arial"/>
                <w:sz w:val="16"/>
                <w:szCs w:val="16"/>
              </w:rPr>
            </w:pPr>
            <w:r w:rsidRPr="00D31FCB">
              <w:rPr>
                <w:rFonts w:ascii="Arial" w:hAnsi="Arial" w:cs="Arial"/>
                <w:sz w:val="16"/>
                <w:szCs w:val="16"/>
              </w:rPr>
              <w:t>FPD budgets and GLs</w:t>
            </w:r>
          </w:p>
          <w:p w14:paraId="648CD2DC"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 </w:t>
            </w:r>
          </w:p>
          <w:p w14:paraId="09822162"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Facility level data </w:t>
            </w:r>
          </w:p>
        </w:tc>
        <w:tc>
          <w:tcPr>
            <w:tcW w:w="3078" w:type="dxa"/>
            <w:shd w:val="clear" w:color="auto" w:fill="FFFFFF" w:themeFill="background1"/>
          </w:tcPr>
          <w:p w14:paraId="60476FD0" w14:textId="77777777" w:rsidR="00295843" w:rsidRPr="00D31FCB" w:rsidRDefault="00295843" w:rsidP="001B1D93">
            <w:pPr>
              <w:rPr>
                <w:rFonts w:ascii="Arial" w:hAnsi="Arial" w:cs="Arial"/>
                <w:sz w:val="16"/>
                <w:szCs w:val="16"/>
              </w:rPr>
            </w:pPr>
            <w:r w:rsidRPr="00D31FCB">
              <w:rPr>
                <w:rFonts w:ascii="Arial" w:hAnsi="Arial" w:cs="Arial"/>
                <w:sz w:val="16"/>
                <w:szCs w:val="16"/>
              </w:rPr>
              <w:t>Budget expense reports</w:t>
            </w:r>
          </w:p>
          <w:p w14:paraId="2F9955C8"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Project Expense reports </w:t>
            </w:r>
          </w:p>
          <w:p w14:paraId="287C9D9E" w14:textId="77777777" w:rsidR="00295843" w:rsidRPr="00AD1F5D" w:rsidRDefault="00295843" w:rsidP="001B1D93">
            <w:pPr>
              <w:rPr>
                <w:rFonts w:ascii="Arial" w:hAnsi="Arial" w:cs="Arial"/>
                <w:sz w:val="16"/>
                <w:szCs w:val="16"/>
                <w:vertAlign w:val="superscript"/>
              </w:rPr>
            </w:pPr>
            <w:r w:rsidRPr="00D31FCB">
              <w:rPr>
                <w:rFonts w:ascii="Arial" w:hAnsi="Arial" w:cs="Arial"/>
                <w:sz w:val="16"/>
                <w:szCs w:val="16"/>
              </w:rPr>
              <w:t>Facility level interviews</w:t>
            </w:r>
          </w:p>
          <w:p w14:paraId="4FB78692" w14:textId="77777777" w:rsidR="00295843" w:rsidRPr="00D31FCB" w:rsidRDefault="00295843" w:rsidP="001B1D93">
            <w:pPr>
              <w:rPr>
                <w:rFonts w:ascii="Arial" w:hAnsi="Arial" w:cs="Arial"/>
                <w:sz w:val="16"/>
                <w:szCs w:val="16"/>
              </w:rPr>
            </w:pPr>
          </w:p>
        </w:tc>
      </w:tr>
      <w:tr w:rsidR="00295843" w:rsidRPr="00D31FCB" w14:paraId="015B14C5" w14:textId="77777777" w:rsidTr="00295843">
        <w:tc>
          <w:tcPr>
            <w:tcW w:w="4770" w:type="dxa"/>
            <w:shd w:val="clear" w:color="auto" w:fill="E7E6E6" w:themeFill="background2"/>
          </w:tcPr>
          <w:p w14:paraId="2F7979E0" w14:textId="2F538C4A" w:rsidR="00295843" w:rsidRPr="00D31FCB" w:rsidRDefault="00295843" w:rsidP="001B1D93">
            <w:pPr>
              <w:rPr>
                <w:rFonts w:ascii="Arial" w:hAnsi="Arial" w:cs="Arial"/>
                <w:b/>
                <w:i/>
                <w:sz w:val="16"/>
                <w:szCs w:val="16"/>
              </w:rPr>
            </w:pPr>
            <w:r w:rsidRPr="00D31FCB">
              <w:rPr>
                <w:rFonts w:ascii="Arial" w:hAnsi="Arial" w:cs="Arial"/>
                <w:b/>
                <w:sz w:val="16"/>
                <w:szCs w:val="16"/>
              </w:rPr>
              <w:t xml:space="preserve">Travel Costs </w:t>
            </w:r>
            <w:r>
              <w:rPr>
                <w:rFonts w:ascii="Arial" w:hAnsi="Arial" w:cs="Arial"/>
                <w:b/>
                <w:i/>
                <w:sz w:val="16"/>
                <w:szCs w:val="16"/>
              </w:rPr>
              <w:t>(Research S</w:t>
            </w:r>
            <w:r w:rsidRPr="00D31FCB">
              <w:rPr>
                <w:rFonts w:ascii="Arial" w:hAnsi="Arial" w:cs="Arial"/>
                <w:b/>
                <w:i/>
                <w:sz w:val="16"/>
                <w:szCs w:val="16"/>
              </w:rPr>
              <w:t>pecific)</w:t>
            </w:r>
          </w:p>
          <w:p w14:paraId="62454AA2" w14:textId="77777777" w:rsidR="00295843" w:rsidRPr="00D31FCB" w:rsidRDefault="00295843" w:rsidP="001B1D93">
            <w:pPr>
              <w:rPr>
                <w:rFonts w:ascii="Arial" w:hAnsi="Arial" w:cs="Arial"/>
                <w:sz w:val="16"/>
                <w:szCs w:val="16"/>
              </w:rPr>
            </w:pPr>
            <w:r w:rsidRPr="00D31FCB">
              <w:rPr>
                <w:rFonts w:ascii="Arial" w:hAnsi="Arial" w:cs="Arial"/>
                <w:b/>
                <w:sz w:val="16"/>
                <w:szCs w:val="16"/>
              </w:rPr>
              <w:t xml:space="preserve">  </w:t>
            </w:r>
            <w:r w:rsidRPr="00D31FCB">
              <w:rPr>
                <w:rFonts w:ascii="Arial" w:hAnsi="Arial" w:cs="Arial"/>
                <w:sz w:val="16"/>
                <w:szCs w:val="16"/>
              </w:rPr>
              <w:t xml:space="preserve"> -Accommodation </w:t>
            </w:r>
          </w:p>
          <w:p w14:paraId="174D14E7"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  -Per Diem for key personnel</w:t>
            </w:r>
          </w:p>
          <w:p w14:paraId="0327928D"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  -Air travel (including return)</w:t>
            </w:r>
          </w:p>
          <w:p w14:paraId="202DDA48" w14:textId="6B273955" w:rsidR="00295843" w:rsidRPr="00D31FCB" w:rsidRDefault="00295843" w:rsidP="001B1D93">
            <w:pPr>
              <w:rPr>
                <w:rFonts w:ascii="Arial" w:hAnsi="Arial" w:cs="Arial"/>
                <w:sz w:val="16"/>
                <w:szCs w:val="16"/>
              </w:rPr>
            </w:pPr>
            <w:r>
              <w:rPr>
                <w:rFonts w:ascii="Arial" w:hAnsi="Arial" w:cs="Arial"/>
                <w:sz w:val="16"/>
                <w:szCs w:val="16"/>
              </w:rPr>
              <w:t xml:space="preserve">  -Taxi fare</w:t>
            </w:r>
          </w:p>
          <w:p w14:paraId="1A1BB256" w14:textId="77777777" w:rsidR="00295843" w:rsidRPr="00D31FCB" w:rsidRDefault="00295843" w:rsidP="001B1D93">
            <w:pPr>
              <w:rPr>
                <w:rFonts w:ascii="Arial" w:hAnsi="Arial" w:cs="Arial"/>
                <w:sz w:val="16"/>
                <w:szCs w:val="16"/>
              </w:rPr>
            </w:pPr>
          </w:p>
        </w:tc>
        <w:tc>
          <w:tcPr>
            <w:tcW w:w="2700" w:type="dxa"/>
            <w:shd w:val="clear" w:color="auto" w:fill="E7E6E6" w:themeFill="background2"/>
          </w:tcPr>
          <w:p w14:paraId="33953DDF" w14:textId="09700751" w:rsidR="00295843" w:rsidRPr="00D31FCB" w:rsidRDefault="00295843" w:rsidP="001B1D93">
            <w:pPr>
              <w:rPr>
                <w:rFonts w:ascii="Arial" w:hAnsi="Arial" w:cs="Arial"/>
                <w:sz w:val="16"/>
                <w:szCs w:val="16"/>
              </w:rPr>
            </w:pPr>
            <w:r w:rsidRPr="00D31FCB">
              <w:rPr>
                <w:rFonts w:ascii="Arial" w:hAnsi="Arial" w:cs="Arial"/>
                <w:sz w:val="16"/>
                <w:szCs w:val="16"/>
              </w:rPr>
              <w:t>FPD budgets and GLS</w:t>
            </w:r>
          </w:p>
        </w:tc>
        <w:tc>
          <w:tcPr>
            <w:tcW w:w="3078" w:type="dxa"/>
            <w:shd w:val="clear" w:color="auto" w:fill="E7E6E6" w:themeFill="background2"/>
          </w:tcPr>
          <w:p w14:paraId="7F73696D" w14:textId="77777777" w:rsidR="00295843" w:rsidRPr="00D31FCB" w:rsidRDefault="00295843" w:rsidP="001B1D93">
            <w:pPr>
              <w:rPr>
                <w:rFonts w:ascii="Arial" w:hAnsi="Arial" w:cs="Arial"/>
                <w:sz w:val="16"/>
                <w:szCs w:val="16"/>
              </w:rPr>
            </w:pPr>
            <w:r w:rsidRPr="00D31FCB">
              <w:rPr>
                <w:rFonts w:ascii="Arial" w:hAnsi="Arial" w:cs="Arial"/>
                <w:sz w:val="16"/>
                <w:szCs w:val="16"/>
              </w:rPr>
              <w:t>Budget expense reports</w:t>
            </w:r>
          </w:p>
          <w:p w14:paraId="09A07D80"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Project Expense reports </w:t>
            </w:r>
          </w:p>
          <w:p w14:paraId="6CFB5790" w14:textId="77777777" w:rsidR="00295843" w:rsidRPr="00D31FCB" w:rsidRDefault="00295843" w:rsidP="001B1D93">
            <w:pPr>
              <w:rPr>
                <w:rFonts w:ascii="Arial" w:hAnsi="Arial" w:cs="Arial"/>
                <w:sz w:val="16"/>
                <w:szCs w:val="16"/>
              </w:rPr>
            </w:pPr>
          </w:p>
        </w:tc>
      </w:tr>
      <w:tr w:rsidR="00295843" w:rsidRPr="00D31FCB" w14:paraId="5FD88F79" w14:textId="77777777" w:rsidTr="00295843">
        <w:tc>
          <w:tcPr>
            <w:tcW w:w="4770" w:type="dxa"/>
            <w:shd w:val="clear" w:color="auto" w:fill="FFFFFF" w:themeFill="background1"/>
          </w:tcPr>
          <w:p w14:paraId="1E387AF2" w14:textId="189739FB" w:rsidR="00295843" w:rsidRPr="00D31FCB" w:rsidRDefault="00295843" w:rsidP="001B1D93">
            <w:pPr>
              <w:rPr>
                <w:rFonts w:ascii="Arial" w:hAnsi="Arial" w:cs="Arial"/>
                <w:b/>
                <w:sz w:val="16"/>
                <w:szCs w:val="16"/>
              </w:rPr>
            </w:pPr>
            <w:r>
              <w:rPr>
                <w:rFonts w:ascii="Arial" w:hAnsi="Arial" w:cs="Arial"/>
                <w:b/>
                <w:sz w:val="16"/>
                <w:szCs w:val="16"/>
              </w:rPr>
              <w:t xml:space="preserve">Materials &amp; </w:t>
            </w:r>
            <w:r w:rsidRPr="00D31FCB">
              <w:rPr>
                <w:rFonts w:ascii="Arial" w:hAnsi="Arial" w:cs="Arial"/>
                <w:b/>
                <w:sz w:val="16"/>
                <w:szCs w:val="16"/>
              </w:rPr>
              <w:t>Supplies Costs</w:t>
            </w:r>
            <w:r>
              <w:rPr>
                <w:rFonts w:ascii="Arial" w:hAnsi="Arial" w:cs="Arial"/>
                <w:b/>
                <w:sz w:val="16"/>
                <w:szCs w:val="16"/>
              </w:rPr>
              <w:t xml:space="preserve"> </w:t>
            </w:r>
            <w:r w:rsidRPr="00D31FCB">
              <w:rPr>
                <w:rFonts w:ascii="Arial" w:hAnsi="Arial" w:cs="Arial"/>
                <w:b/>
                <w:sz w:val="16"/>
                <w:szCs w:val="16"/>
              </w:rPr>
              <w:t>(</w:t>
            </w:r>
            <w:r w:rsidRPr="00D31FCB">
              <w:rPr>
                <w:rFonts w:ascii="Arial" w:hAnsi="Arial" w:cs="Arial"/>
                <w:b/>
                <w:i/>
                <w:sz w:val="16"/>
                <w:szCs w:val="16"/>
              </w:rPr>
              <w:t>Intervention specific)</w:t>
            </w:r>
          </w:p>
          <w:p w14:paraId="66AC9CA5" w14:textId="7152629E" w:rsidR="00295843" w:rsidRDefault="00295843" w:rsidP="00765560">
            <w:pPr>
              <w:rPr>
                <w:rFonts w:ascii="Arial" w:hAnsi="Arial" w:cs="Arial"/>
                <w:sz w:val="16"/>
                <w:szCs w:val="16"/>
              </w:rPr>
            </w:pPr>
            <w:r>
              <w:rPr>
                <w:rFonts w:ascii="Arial" w:hAnsi="Arial" w:cs="Arial"/>
                <w:sz w:val="16"/>
                <w:szCs w:val="16"/>
              </w:rPr>
              <w:t xml:space="preserve">  -Computer tablets</w:t>
            </w:r>
          </w:p>
          <w:p w14:paraId="009E359F" w14:textId="4F2EB1A7" w:rsidR="00295843" w:rsidRDefault="00295843" w:rsidP="00765560">
            <w:pPr>
              <w:rPr>
                <w:rFonts w:ascii="Arial" w:hAnsi="Arial" w:cs="Arial"/>
                <w:sz w:val="16"/>
                <w:szCs w:val="16"/>
              </w:rPr>
            </w:pPr>
            <w:r>
              <w:rPr>
                <w:rFonts w:ascii="Arial" w:hAnsi="Arial" w:cs="Arial"/>
                <w:sz w:val="16"/>
                <w:szCs w:val="16"/>
              </w:rPr>
              <w:t xml:space="preserve">  -Voice recorders</w:t>
            </w:r>
          </w:p>
          <w:p w14:paraId="2B2A4B8A" w14:textId="252853F2" w:rsidR="00295843" w:rsidRDefault="00295843" w:rsidP="00765560">
            <w:pPr>
              <w:rPr>
                <w:rFonts w:ascii="Arial" w:hAnsi="Arial" w:cs="Arial"/>
                <w:sz w:val="16"/>
                <w:szCs w:val="16"/>
              </w:rPr>
            </w:pPr>
            <w:r>
              <w:rPr>
                <w:rFonts w:ascii="Arial" w:hAnsi="Arial" w:cs="Arial"/>
                <w:sz w:val="16"/>
                <w:szCs w:val="16"/>
              </w:rPr>
              <w:t xml:space="preserve">  -Fingerprint scanners</w:t>
            </w:r>
          </w:p>
          <w:p w14:paraId="3FF1323C" w14:textId="54A7BA38" w:rsidR="00295843" w:rsidRDefault="00295843" w:rsidP="00765560">
            <w:pPr>
              <w:rPr>
                <w:rFonts w:ascii="Arial" w:hAnsi="Arial" w:cs="Arial"/>
                <w:sz w:val="16"/>
                <w:szCs w:val="16"/>
              </w:rPr>
            </w:pPr>
            <w:r>
              <w:rPr>
                <w:rFonts w:ascii="Arial" w:hAnsi="Arial" w:cs="Arial"/>
                <w:sz w:val="16"/>
                <w:szCs w:val="16"/>
              </w:rPr>
              <w:t xml:space="preserve">  -Handheld barcode scanners</w:t>
            </w:r>
          </w:p>
          <w:p w14:paraId="5C9274B1" w14:textId="48C74948" w:rsidR="00295843" w:rsidRDefault="00295843" w:rsidP="00765560">
            <w:pPr>
              <w:rPr>
                <w:rFonts w:ascii="Arial" w:hAnsi="Arial" w:cs="Arial"/>
                <w:sz w:val="16"/>
                <w:szCs w:val="16"/>
              </w:rPr>
            </w:pPr>
            <w:r>
              <w:rPr>
                <w:rFonts w:ascii="Arial" w:hAnsi="Arial" w:cs="Arial"/>
                <w:sz w:val="16"/>
                <w:szCs w:val="16"/>
              </w:rPr>
              <w:t xml:space="preserve">  -Earphones</w:t>
            </w:r>
          </w:p>
          <w:p w14:paraId="4A64A0B2" w14:textId="76E7D0C5" w:rsidR="00295843" w:rsidRDefault="00295843" w:rsidP="00765560">
            <w:pPr>
              <w:rPr>
                <w:rFonts w:ascii="Arial" w:hAnsi="Arial" w:cs="Arial"/>
                <w:sz w:val="16"/>
                <w:szCs w:val="16"/>
              </w:rPr>
            </w:pPr>
            <w:r>
              <w:rPr>
                <w:rFonts w:ascii="Arial" w:hAnsi="Arial" w:cs="Arial"/>
                <w:sz w:val="16"/>
                <w:szCs w:val="16"/>
              </w:rPr>
              <w:t xml:space="preserve">  -Specialized backpacks</w:t>
            </w:r>
          </w:p>
          <w:p w14:paraId="26C7D42F" w14:textId="6191286B" w:rsidR="00295843" w:rsidRDefault="00295843" w:rsidP="00765560">
            <w:pPr>
              <w:rPr>
                <w:rFonts w:ascii="Arial" w:hAnsi="Arial" w:cs="Arial"/>
                <w:sz w:val="16"/>
                <w:szCs w:val="16"/>
              </w:rPr>
            </w:pPr>
            <w:r>
              <w:rPr>
                <w:rFonts w:ascii="Arial" w:hAnsi="Arial" w:cs="Arial"/>
                <w:sz w:val="16"/>
                <w:szCs w:val="16"/>
              </w:rPr>
              <w:t xml:space="preserve">  -Qualitative analysis software</w:t>
            </w:r>
          </w:p>
          <w:p w14:paraId="4531846A" w14:textId="4D6244A9" w:rsidR="00295843" w:rsidRDefault="00295843" w:rsidP="00765560">
            <w:pPr>
              <w:rPr>
                <w:rFonts w:ascii="Arial" w:hAnsi="Arial" w:cs="Arial"/>
                <w:sz w:val="16"/>
                <w:szCs w:val="16"/>
              </w:rPr>
            </w:pPr>
            <w:r>
              <w:rPr>
                <w:rFonts w:ascii="Arial" w:hAnsi="Arial" w:cs="Arial"/>
                <w:sz w:val="16"/>
                <w:szCs w:val="16"/>
              </w:rPr>
              <w:t xml:space="preserve">  -Filing cabinets</w:t>
            </w:r>
          </w:p>
          <w:p w14:paraId="4DF0DDF0" w14:textId="66C56FB7" w:rsidR="00295843" w:rsidRDefault="00295843" w:rsidP="00765560">
            <w:pPr>
              <w:rPr>
                <w:rFonts w:ascii="Arial" w:hAnsi="Arial" w:cs="Arial"/>
                <w:sz w:val="16"/>
                <w:szCs w:val="16"/>
              </w:rPr>
            </w:pPr>
            <w:r>
              <w:rPr>
                <w:rFonts w:ascii="Arial" w:hAnsi="Arial" w:cs="Arial"/>
                <w:sz w:val="16"/>
                <w:szCs w:val="16"/>
              </w:rPr>
              <w:t xml:space="preserve">  -HIV test kits</w:t>
            </w:r>
          </w:p>
          <w:p w14:paraId="3F5BB74B" w14:textId="621BA662" w:rsidR="00295843" w:rsidRDefault="00295843" w:rsidP="00765560">
            <w:pPr>
              <w:rPr>
                <w:rFonts w:ascii="Arial" w:hAnsi="Arial" w:cs="Arial"/>
                <w:sz w:val="16"/>
                <w:szCs w:val="16"/>
              </w:rPr>
            </w:pPr>
            <w:r>
              <w:rPr>
                <w:rFonts w:ascii="Arial" w:hAnsi="Arial" w:cs="Arial"/>
                <w:sz w:val="16"/>
                <w:szCs w:val="16"/>
              </w:rPr>
              <w:t xml:space="preserve">  -Pregnancy test kits</w:t>
            </w:r>
          </w:p>
          <w:p w14:paraId="59CAF0B1" w14:textId="43360631" w:rsidR="00295843" w:rsidRDefault="00295843" w:rsidP="00765560">
            <w:pPr>
              <w:rPr>
                <w:rFonts w:ascii="Arial" w:hAnsi="Arial" w:cs="Arial"/>
                <w:sz w:val="16"/>
                <w:szCs w:val="16"/>
              </w:rPr>
            </w:pPr>
            <w:r>
              <w:rPr>
                <w:rFonts w:ascii="Arial" w:hAnsi="Arial" w:cs="Arial"/>
                <w:sz w:val="16"/>
                <w:szCs w:val="16"/>
              </w:rPr>
              <w:t xml:space="preserve">  -STI testing kits</w:t>
            </w:r>
          </w:p>
          <w:p w14:paraId="0A9868C9" w14:textId="04B1F843" w:rsidR="00295843" w:rsidRDefault="00295843" w:rsidP="00765560">
            <w:pPr>
              <w:rPr>
                <w:rFonts w:ascii="Arial" w:hAnsi="Arial" w:cs="Arial"/>
                <w:sz w:val="16"/>
                <w:szCs w:val="16"/>
              </w:rPr>
            </w:pPr>
            <w:r>
              <w:rPr>
                <w:rFonts w:ascii="Arial" w:hAnsi="Arial" w:cs="Arial"/>
                <w:sz w:val="16"/>
                <w:szCs w:val="16"/>
              </w:rPr>
              <w:t xml:space="preserve">  -Creatine Clearance Testing (</w:t>
            </w:r>
            <w:proofErr w:type="spellStart"/>
            <w:r>
              <w:rPr>
                <w:rFonts w:ascii="Arial" w:hAnsi="Arial" w:cs="Arial"/>
                <w:sz w:val="16"/>
                <w:szCs w:val="16"/>
              </w:rPr>
              <w:t>CrCL</w:t>
            </w:r>
            <w:proofErr w:type="spellEnd"/>
            <w:r>
              <w:rPr>
                <w:rFonts w:ascii="Arial" w:hAnsi="Arial" w:cs="Arial"/>
                <w:sz w:val="16"/>
                <w:szCs w:val="16"/>
              </w:rPr>
              <w:t>) testing kits</w:t>
            </w:r>
          </w:p>
          <w:p w14:paraId="561DFA69" w14:textId="4F57E01E" w:rsidR="00295843" w:rsidRDefault="00295843" w:rsidP="00765560">
            <w:pPr>
              <w:rPr>
                <w:rFonts w:ascii="Arial" w:hAnsi="Arial" w:cs="Arial"/>
                <w:sz w:val="16"/>
                <w:szCs w:val="16"/>
              </w:rPr>
            </w:pPr>
            <w:r>
              <w:rPr>
                <w:rFonts w:ascii="Arial" w:hAnsi="Arial" w:cs="Arial"/>
                <w:sz w:val="16"/>
                <w:szCs w:val="16"/>
              </w:rPr>
              <w:t xml:space="preserve">  -Medications</w:t>
            </w:r>
          </w:p>
          <w:p w14:paraId="793DACBF" w14:textId="0BDEA628" w:rsidR="00295843" w:rsidRPr="00D31FCB" w:rsidRDefault="00295843" w:rsidP="00765560">
            <w:pPr>
              <w:rPr>
                <w:rFonts w:ascii="Arial" w:hAnsi="Arial" w:cs="Arial"/>
                <w:sz w:val="16"/>
                <w:szCs w:val="16"/>
              </w:rPr>
            </w:pPr>
            <w:r>
              <w:rPr>
                <w:rFonts w:ascii="Arial" w:hAnsi="Arial" w:cs="Arial"/>
                <w:sz w:val="16"/>
                <w:szCs w:val="16"/>
              </w:rPr>
              <w:t xml:space="preserve">  -Printing of questionnaires, project materials</w:t>
            </w:r>
          </w:p>
          <w:p w14:paraId="26843CDF" w14:textId="5ACF687D" w:rsidR="00295843" w:rsidRPr="00D31FCB" w:rsidRDefault="00295843" w:rsidP="001B1D93">
            <w:pPr>
              <w:rPr>
                <w:rFonts w:ascii="Arial" w:hAnsi="Arial" w:cs="Arial"/>
                <w:sz w:val="16"/>
                <w:szCs w:val="16"/>
              </w:rPr>
            </w:pPr>
          </w:p>
        </w:tc>
        <w:tc>
          <w:tcPr>
            <w:tcW w:w="2700" w:type="dxa"/>
            <w:shd w:val="clear" w:color="auto" w:fill="FFFFFF" w:themeFill="background1"/>
          </w:tcPr>
          <w:p w14:paraId="3A20028A" w14:textId="7D1EE9CC" w:rsidR="00295843" w:rsidRPr="00D31FCB" w:rsidRDefault="00295843" w:rsidP="001B1D93">
            <w:pPr>
              <w:rPr>
                <w:rFonts w:ascii="Arial" w:hAnsi="Arial" w:cs="Arial"/>
                <w:sz w:val="16"/>
                <w:szCs w:val="16"/>
              </w:rPr>
            </w:pPr>
            <w:r w:rsidRPr="00D31FCB">
              <w:rPr>
                <w:rFonts w:ascii="Arial" w:hAnsi="Arial" w:cs="Arial"/>
                <w:sz w:val="16"/>
                <w:szCs w:val="16"/>
              </w:rPr>
              <w:t>FPD budgets and GLs</w:t>
            </w:r>
          </w:p>
          <w:p w14:paraId="790E4591" w14:textId="77777777" w:rsidR="00295843" w:rsidRPr="00D31FCB" w:rsidRDefault="00295843" w:rsidP="001B1D93">
            <w:pPr>
              <w:rPr>
                <w:rFonts w:ascii="Arial" w:hAnsi="Arial" w:cs="Arial"/>
                <w:sz w:val="16"/>
                <w:szCs w:val="16"/>
              </w:rPr>
            </w:pPr>
          </w:p>
        </w:tc>
        <w:tc>
          <w:tcPr>
            <w:tcW w:w="3078" w:type="dxa"/>
            <w:shd w:val="clear" w:color="auto" w:fill="FFFFFF" w:themeFill="background1"/>
          </w:tcPr>
          <w:p w14:paraId="338FB8EC" w14:textId="77777777" w:rsidR="00295843" w:rsidRPr="00D31FCB" w:rsidRDefault="00295843" w:rsidP="001B1D93">
            <w:pPr>
              <w:rPr>
                <w:rFonts w:ascii="Arial" w:hAnsi="Arial" w:cs="Arial"/>
                <w:sz w:val="16"/>
                <w:szCs w:val="16"/>
              </w:rPr>
            </w:pPr>
            <w:r w:rsidRPr="00D31FCB">
              <w:rPr>
                <w:rFonts w:ascii="Arial" w:hAnsi="Arial" w:cs="Arial"/>
                <w:sz w:val="16"/>
                <w:szCs w:val="16"/>
              </w:rPr>
              <w:t>Budget expense reports</w:t>
            </w:r>
          </w:p>
          <w:p w14:paraId="2BB60948"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Project Expense reports </w:t>
            </w:r>
          </w:p>
          <w:p w14:paraId="018ED6F1" w14:textId="77777777" w:rsidR="00295843" w:rsidRPr="00D31FCB" w:rsidRDefault="00295843" w:rsidP="001B1D93">
            <w:pPr>
              <w:rPr>
                <w:rFonts w:ascii="Arial" w:hAnsi="Arial" w:cs="Arial"/>
                <w:sz w:val="16"/>
                <w:szCs w:val="16"/>
              </w:rPr>
            </w:pPr>
          </w:p>
        </w:tc>
      </w:tr>
      <w:tr w:rsidR="00295843" w:rsidRPr="00D31FCB" w14:paraId="21EDDA3F" w14:textId="77777777" w:rsidTr="006C1F96">
        <w:tc>
          <w:tcPr>
            <w:tcW w:w="4770" w:type="dxa"/>
            <w:shd w:val="clear" w:color="auto" w:fill="E7E6E6" w:themeFill="background2"/>
          </w:tcPr>
          <w:p w14:paraId="12051071" w14:textId="29C8A4D0" w:rsidR="00295843" w:rsidRPr="00D31FCB" w:rsidRDefault="00295843" w:rsidP="001B1D93">
            <w:pPr>
              <w:rPr>
                <w:rFonts w:ascii="Arial" w:hAnsi="Arial" w:cs="Arial"/>
                <w:b/>
                <w:i/>
                <w:sz w:val="16"/>
                <w:szCs w:val="16"/>
              </w:rPr>
            </w:pPr>
            <w:r w:rsidRPr="00D31FCB">
              <w:rPr>
                <w:rFonts w:ascii="Arial" w:hAnsi="Arial" w:cs="Arial"/>
                <w:b/>
                <w:sz w:val="16"/>
                <w:szCs w:val="16"/>
              </w:rPr>
              <w:t xml:space="preserve">Supplies Costs </w:t>
            </w:r>
            <w:r>
              <w:rPr>
                <w:rFonts w:ascii="Arial" w:hAnsi="Arial" w:cs="Arial"/>
                <w:b/>
                <w:i/>
                <w:sz w:val="16"/>
                <w:szCs w:val="16"/>
              </w:rPr>
              <w:t>(Research S</w:t>
            </w:r>
            <w:r w:rsidRPr="00D31FCB">
              <w:rPr>
                <w:rFonts w:ascii="Arial" w:hAnsi="Arial" w:cs="Arial"/>
                <w:b/>
                <w:i/>
                <w:sz w:val="16"/>
                <w:szCs w:val="16"/>
              </w:rPr>
              <w:t>pecific)</w:t>
            </w:r>
          </w:p>
          <w:p w14:paraId="753735EA" w14:textId="77777777" w:rsidR="00295843" w:rsidRDefault="00295843" w:rsidP="001B1D93">
            <w:pPr>
              <w:rPr>
                <w:rFonts w:ascii="Arial" w:hAnsi="Arial" w:cs="Arial"/>
                <w:sz w:val="16"/>
                <w:szCs w:val="16"/>
              </w:rPr>
            </w:pPr>
            <w:r w:rsidRPr="00D31FCB">
              <w:rPr>
                <w:rFonts w:ascii="Arial" w:hAnsi="Arial" w:cs="Arial"/>
                <w:b/>
                <w:sz w:val="16"/>
                <w:szCs w:val="16"/>
              </w:rPr>
              <w:t xml:space="preserve">  -</w:t>
            </w:r>
            <w:r w:rsidRPr="00D31FCB">
              <w:rPr>
                <w:rFonts w:ascii="Arial" w:hAnsi="Arial" w:cs="Arial"/>
                <w:sz w:val="16"/>
                <w:szCs w:val="16"/>
              </w:rPr>
              <w:t>Office supplies</w:t>
            </w:r>
          </w:p>
          <w:p w14:paraId="67548B2D" w14:textId="61BC51E6" w:rsidR="00295843" w:rsidRPr="00D31FCB" w:rsidRDefault="00295843" w:rsidP="001B1D93">
            <w:pPr>
              <w:rPr>
                <w:rFonts w:ascii="Arial" w:hAnsi="Arial" w:cs="Arial"/>
                <w:b/>
                <w:sz w:val="16"/>
                <w:szCs w:val="16"/>
              </w:rPr>
            </w:pPr>
            <w:r>
              <w:rPr>
                <w:rFonts w:ascii="Arial" w:hAnsi="Arial" w:cs="Arial"/>
                <w:sz w:val="16"/>
                <w:szCs w:val="16"/>
              </w:rPr>
              <w:t xml:space="preserve">  -Printing of office supplies</w:t>
            </w:r>
          </w:p>
        </w:tc>
        <w:tc>
          <w:tcPr>
            <w:tcW w:w="2700" w:type="dxa"/>
            <w:shd w:val="clear" w:color="auto" w:fill="E7E6E6" w:themeFill="background2"/>
          </w:tcPr>
          <w:p w14:paraId="316C2C2B" w14:textId="5869E3CE" w:rsidR="00295843" w:rsidRPr="00D31FCB" w:rsidRDefault="00295843" w:rsidP="001B1D93">
            <w:pPr>
              <w:rPr>
                <w:rFonts w:ascii="Arial" w:hAnsi="Arial" w:cs="Arial"/>
                <w:sz w:val="16"/>
                <w:szCs w:val="16"/>
              </w:rPr>
            </w:pPr>
            <w:r w:rsidRPr="00D31FCB">
              <w:rPr>
                <w:rFonts w:ascii="Arial" w:hAnsi="Arial" w:cs="Arial"/>
                <w:sz w:val="16"/>
                <w:szCs w:val="16"/>
              </w:rPr>
              <w:t>FPD budgets and GLs</w:t>
            </w:r>
          </w:p>
          <w:p w14:paraId="1DE739E7" w14:textId="77777777" w:rsidR="00295843" w:rsidRPr="00D31FCB" w:rsidRDefault="00295843" w:rsidP="001B1D93">
            <w:pPr>
              <w:rPr>
                <w:rFonts w:ascii="Arial" w:hAnsi="Arial" w:cs="Arial"/>
                <w:sz w:val="16"/>
                <w:szCs w:val="16"/>
              </w:rPr>
            </w:pPr>
          </w:p>
        </w:tc>
        <w:tc>
          <w:tcPr>
            <w:tcW w:w="3078" w:type="dxa"/>
            <w:shd w:val="clear" w:color="auto" w:fill="E7E6E6" w:themeFill="background2"/>
          </w:tcPr>
          <w:p w14:paraId="4AA502F2" w14:textId="77777777" w:rsidR="00295843" w:rsidRPr="00D31FCB" w:rsidRDefault="00295843" w:rsidP="001B1D93">
            <w:pPr>
              <w:rPr>
                <w:rFonts w:ascii="Arial" w:hAnsi="Arial" w:cs="Arial"/>
                <w:sz w:val="16"/>
                <w:szCs w:val="16"/>
              </w:rPr>
            </w:pPr>
            <w:r w:rsidRPr="00D31FCB">
              <w:rPr>
                <w:rFonts w:ascii="Arial" w:hAnsi="Arial" w:cs="Arial"/>
                <w:sz w:val="16"/>
                <w:szCs w:val="16"/>
              </w:rPr>
              <w:t>Budget expense reports</w:t>
            </w:r>
          </w:p>
          <w:p w14:paraId="376EE850"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Project Expense reports </w:t>
            </w:r>
          </w:p>
          <w:p w14:paraId="34D31C35" w14:textId="77777777" w:rsidR="00295843" w:rsidRPr="00D31FCB" w:rsidRDefault="00295843" w:rsidP="001B1D93">
            <w:pPr>
              <w:rPr>
                <w:rFonts w:ascii="Arial" w:hAnsi="Arial" w:cs="Arial"/>
                <w:sz w:val="16"/>
                <w:szCs w:val="16"/>
              </w:rPr>
            </w:pPr>
          </w:p>
        </w:tc>
      </w:tr>
      <w:tr w:rsidR="00295843" w:rsidRPr="00D31FCB" w14:paraId="55E94FC8" w14:textId="77777777" w:rsidTr="006C1F96">
        <w:tc>
          <w:tcPr>
            <w:tcW w:w="4770" w:type="dxa"/>
            <w:shd w:val="clear" w:color="auto" w:fill="FFFFFF" w:themeFill="background1"/>
          </w:tcPr>
          <w:p w14:paraId="3C1E3C64" w14:textId="77777777" w:rsidR="00295843" w:rsidRPr="00D31FCB" w:rsidRDefault="00295843" w:rsidP="001B1D93">
            <w:pPr>
              <w:rPr>
                <w:rFonts w:ascii="Arial" w:hAnsi="Arial" w:cs="Arial"/>
                <w:b/>
                <w:sz w:val="16"/>
                <w:szCs w:val="16"/>
              </w:rPr>
            </w:pPr>
            <w:r>
              <w:rPr>
                <w:rFonts w:ascii="Arial" w:hAnsi="Arial" w:cs="Arial"/>
                <w:b/>
                <w:sz w:val="16"/>
                <w:szCs w:val="16"/>
              </w:rPr>
              <w:t xml:space="preserve">Training </w:t>
            </w:r>
            <w:r w:rsidRPr="00D31FCB">
              <w:rPr>
                <w:rFonts w:ascii="Arial" w:hAnsi="Arial" w:cs="Arial"/>
                <w:b/>
                <w:sz w:val="16"/>
                <w:szCs w:val="16"/>
              </w:rPr>
              <w:t>Costs (</w:t>
            </w:r>
            <w:r w:rsidRPr="00D31FCB">
              <w:rPr>
                <w:rFonts w:ascii="Arial" w:hAnsi="Arial" w:cs="Arial"/>
                <w:b/>
                <w:i/>
                <w:sz w:val="16"/>
                <w:szCs w:val="16"/>
              </w:rPr>
              <w:t>Intervention specific)</w:t>
            </w:r>
          </w:p>
          <w:p w14:paraId="45AD46DC" w14:textId="679EFEF6" w:rsidR="00295843" w:rsidRDefault="00295843" w:rsidP="001B1D93">
            <w:pPr>
              <w:rPr>
                <w:rFonts w:ascii="Arial" w:hAnsi="Arial" w:cs="Arial"/>
                <w:sz w:val="16"/>
                <w:szCs w:val="16"/>
              </w:rPr>
            </w:pPr>
            <w:r>
              <w:rPr>
                <w:rFonts w:ascii="Arial" w:hAnsi="Arial" w:cs="Arial"/>
                <w:sz w:val="16"/>
                <w:szCs w:val="16"/>
              </w:rPr>
              <w:t xml:space="preserve">  -Venue rental</w:t>
            </w:r>
          </w:p>
          <w:p w14:paraId="59A80CDD" w14:textId="5391700A" w:rsidR="00295843" w:rsidRPr="00D31FCB" w:rsidRDefault="00295843" w:rsidP="001B1D93">
            <w:pPr>
              <w:rPr>
                <w:rFonts w:ascii="Arial" w:hAnsi="Arial" w:cs="Arial"/>
                <w:sz w:val="16"/>
                <w:szCs w:val="16"/>
              </w:rPr>
            </w:pPr>
            <w:r>
              <w:rPr>
                <w:rFonts w:ascii="Arial" w:hAnsi="Arial" w:cs="Arial"/>
                <w:sz w:val="16"/>
                <w:szCs w:val="16"/>
              </w:rPr>
              <w:t xml:space="preserve">  -Venue catering </w:t>
            </w:r>
          </w:p>
          <w:p w14:paraId="5E147347" w14:textId="029AC243" w:rsidR="00295843" w:rsidRPr="00D31FCB" w:rsidRDefault="00295843" w:rsidP="001B1D93">
            <w:pPr>
              <w:rPr>
                <w:rFonts w:ascii="Arial" w:hAnsi="Arial" w:cs="Arial"/>
                <w:sz w:val="16"/>
                <w:szCs w:val="16"/>
              </w:rPr>
            </w:pPr>
            <w:r>
              <w:rPr>
                <w:rFonts w:ascii="Arial" w:hAnsi="Arial" w:cs="Arial"/>
                <w:sz w:val="16"/>
                <w:szCs w:val="16"/>
              </w:rPr>
              <w:t xml:space="preserve">  -stationary and printing </w:t>
            </w:r>
          </w:p>
          <w:p w14:paraId="51974E39"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  *FPD training time in Contact Costs</w:t>
            </w:r>
          </w:p>
        </w:tc>
        <w:tc>
          <w:tcPr>
            <w:tcW w:w="2700" w:type="dxa"/>
            <w:shd w:val="clear" w:color="auto" w:fill="FFFFFF" w:themeFill="background1"/>
          </w:tcPr>
          <w:p w14:paraId="34A0BBF9" w14:textId="745240A0" w:rsidR="00295843" w:rsidRPr="00D31FCB" w:rsidRDefault="00295843" w:rsidP="001B1D93">
            <w:pPr>
              <w:rPr>
                <w:rFonts w:ascii="Arial" w:hAnsi="Arial" w:cs="Arial"/>
                <w:sz w:val="16"/>
                <w:szCs w:val="16"/>
              </w:rPr>
            </w:pPr>
            <w:r w:rsidRPr="00D31FCB">
              <w:rPr>
                <w:rFonts w:ascii="Arial" w:hAnsi="Arial" w:cs="Arial"/>
                <w:sz w:val="16"/>
                <w:szCs w:val="16"/>
              </w:rPr>
              <w:t>FPD budgets and GLs</w:t>
            </w:r>
          </w:p>
          <w:p w14:paraId="1557FC14" w14:textId="77777777" w:rsidR="00295843" w:rsidRPr="00D31FCB" w:rsidRDefault="00295843" w:rsidP="001B1D93">
            <w:pPr>
              <w:rPr>
                <w:rFonts w:ascii="Arial" w:hAnsi="Arial" w:cs="Arial"/>
                <w:sz w:val="16"/>
                <w:szCs w:val="16"/>
              </w:rPr>
            </w:pPr>
            <w:r w:rsidRPr="00D31FCB">
              <w:rPr>
                <w:rFonts w:ascii="Arial" w:hAnsi="Arial" w:cs="Arial"/>
                <w:sz w:val="16"/>
                <w:szCs w:val="16"/>
              </w:rPr>
              <w:t>Facility level data</w:t>
            </w:r>
          </w:p>
        </w:tc>
        <w:tc>
          <w:tcPr>
            <w:tcW w:w="3078" w:type="dxa"/>
            <w:shd w:val="clear" w:color="auto" w:fill="FFFFFF" w:themeFill="background1"/>
          </w:tcPr>
          <w:p w14:paraId="6B6E3CB7" w14:textId="77777777" w:rsidR="00295843" w:rsidRPr="00D31FCB" w:rsidRDefault="00295843" w:rsidP="001B1D93">
            <w:pPr>
              <w:rPr>
                <w:rFonts w:ascii="Arial" w:hAnsi="Arial" w:cs="Arial"/>
                <w:sz w:val="16"/>
                <w:szCs w:val="16"/>
              </w:rPr>
            </w:pPr>
            <w:r w:rsidRPr="00D31FCB">
              <w:rPr>
                <w:rFonts w:ascii="Arial" w:hAnsi="Arial" w:cs="Arial"/>
                <w:sz w:val="16"/>
                <w:szCs w:val="16"/>
              </w:rPr>
              <w:t>Budget expense reports</w:t>
            </w:r>
          </w:p>
          <w:p w14:paraId="7F1C342F"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Project Expense reports </w:t>
            </w:r>
          </w:p>
          <w:p w14:paraId="780AEB14" w14:textId="77777777" w:rsidR="00295843" w:rsidRPr="00D31FCB" w:rsidRDefault="00295843" w:rsidP="001B1D93">
            <w:pPr>
              <w:rPr>
                <w:rFonts w:ascii="Arial" w:hAnsi="Arial" w:cs="Arial"/>
                <w:sz w:val="16"/>
                <w:szCs w:val="16"/>
              </w:rPr>
            </w:pPr>
          </w:p>
        </w:tc>
      </w:tr>
      <w:tr w:rsidR="00295843" w:rsidRPr="00D31FCB" w14:paraId="6A3DDB74" w14:textId="77777777" w:rsidTr="006C1F96">
        <w:tc>
          <w:tcPr>
            <w:tcW w:w="4770" w:type="dxa"/>
            <w:shd w:val="clear" w:color="auto" w:fill="E7E6E6" w:themeFill="background2"/>
          </w:tcPr>
          <w:p w14:paraId="72A68CB0" w14:textId="6CD49719" w:rsidR="00295843" w:rsidRPr="00D31FCB" w:rsidRDefault="00295843" w:rsidP="001B1D93">
            <w:pPr>
              <w:rPr>
                <w:rFonts w:ascii="Arial" w:hAnsi="Arial" w:cs="Arial"/>
                <w:b/>
                <w:i/>
                <w:sz w:val="16"/>
                <w:szCs w:val="16"/>
              </w:rPr>
            </w:pPr>
            <w:r w:rsidRPr="00D31FCB">
              <w:rPr>
                <w:rFonts w:ascii="Arial" w:hAnsi="Arial" w:cs="Arial"/>
                <w:b/>
                <w:sz w:val="16"/>
                <w:szCs w:val="16"/>
              </w:rPr>
              <w:t xml:space="preserve">Training costs </w:t>
            </w:r>
            <w:r>
              <w:rPr>
                <w:rFonts w:ascii="Arial" w:hAnsi="Arial" w:cs="Arial"/>
                <w:b/>
                <w:i/>
                <w:sz w:val="16"/>
                <w:szCs w:val="16"/>
              </w:rPr>
              <w:t>(Research S</w:t>
            </w:r>
            <w:r w:rsidRPr="00D31FCB">
              <w:rPr>
                <w:rFonts w:ascii="Arial" w:hAnsi="Arial" w:cs="Arial"/>
                <w:b/>
                <w:i/>
                <w:sz w:val="16"/>
                <w:szCs w:val="16"/>
              </w:rPr>
              <w:t>pecific)</w:t>
            </w:r>
          </w:p>
          <w:p w14:paraId="7A701E64" w14:textId="77777777" w:rsidR="00295843" w:rsidRPr="00D31FCB" w:rsidRDefault="00295843" w:rsidP="001B1D93">
            <w:pPr>
              <w:rPr>
                <w:rFonts w:ascii="Arial" w:hAnsi="Arial" w:cs="Arial"/>
                <w:b/>
                <w:sz w:val="16"/>
                <w:szCs w:val="16"/>
              </w:rPr>
            </w:pPr>
            <w:r w:rsidRPr="00D31FCB">
              <w:rPr>
                <w:rFonts w:ascii="Arial" w:hAnsi="Arial" w:cs="Arial"/>
                <w:b/>
                <w:i/>
                <w:sz w:val="16"/>
                <w:szCs w:val="16"/>
              </w:rPr>
              <w:t xml:space="preserve">  </w:t>
            </w:r>
          </w:p>
        </w:tc>
        <w:tc>
          <w:tcPr>
            <w:tcW w:w="2700" w:type="dxa"/>
            <w:shd w:val="clear" w:color="auto" w:fill="E7E6E6" w:themeFill="background2"/>
          </w:tcPr>
          <w:p w14:paraId="3A4AD63E" w14:textId="41AC635F" w:rsidR="00295843" w:rsidRPr="00D31FCB" w:rsidRDefault="00295843" w:rsidP="001B1D93">
            <w:pPr>
              <w:rPr>
                <w:rFonts w:ascii="Arial" w:hAnsi="Arial" w:cs="Arial"/>
                <w:sz w:val="16"/>
                <w:szCs w:val="16"/>
              </w:rPr>
            </w:pPr>
          </w:p>
        </w:tc>
        <w:tc>
          <w:tcPr>
            <w:tcW w:w="3078" w:type="dxa"/>
            <w:shd w:val="clear" w:color="auto" w:fill="E7E6E6" w:themeFill="background2"/>
          </w:tcPr>
          <w:p w14:paraId="6409E25C" w14:textId="77777777" w:rsidR="00295843" w:rsidRPr="00D31FCB" w:rsidRDefault="00295843" w:rsidP="001B1D93">
            <w:pPr>
              <w:rPr>
                <w:rFonts w:ascii="Arial" w:hAnsi="Arial" w:cs="Arial"/>
                <w:sz w:val="16"/>
                <w:szCs w:val="16"/>
              </w:rPr>
            </w:pPr>
          </w:p>
        </w:tc>
      </w:tr>
      <w:tr w:rsidR="00295843" w:rsidRPr="00D31FCB" w14:paraId="0D5AA7A2" w14:textId="77777777" w:rsidTr="006C1F96">
        <w:tc>
          <w:tcPr>
            <w:tcW w:w="4770" w:type="dxa"/>
            <w:shd w:val="clear" w:color="auto" w:fill="FFFFFF" w:themeFill="background1"/>
          </w:tcPr>
          <w:p w14:paraId="6218F0E4" w14:textId="3E47891D" w:rsidR="00295843" w:rsidRPr="00D31FCB" w:rsidRDefault="00295843" w:rsidP="001B1D93">
            <w:pPr>
              <w:rPr>
                <w:rFonts w:ascii="Arial" w:hAnsi="Arial" w:cs="Arial"/>
                <w:sz w:val="16"/>
                <w:szCs w:val="16"/>
              </w:rPr>
            </w:pPr>
            <w:r w:rsidRPr="00D31FCB">
              <w:rPr>
                <w:rFonts w:ascii="Arial" w:hAnsi="Arial" w:cs="Arial"/>
                <w:b/>
                <w:sz w:val="16"/>
                <w:szCs w:val="16"/>
              </w:rPr>
              <w:t>Other Direct Costs (</w:t>
            </w:r>
            <w:r>
              <w:rPr>
                <w:rFonts w:ascii="Arial" w:hAnsi="Arial" w:cs="Arial"/>
                <w:b/>
                <w:i/>
                <w:sz w:val="16"/>
                <w:szCs w:val="16"/>
              </w:rPr>
              <w:t>Intervention S</w:t>
            </w:r>
            <w:r w:rsidRPr="00D31FCB">
              <w:rPr>
                <w:rFonts w:ascii="Arial" w:hAnsi="Arial" w:cs="Arial"/>
                <w:b/>
                <w:i/>
                <w:sz w:val="16"/>
                <w:szCs w:val="16"/>
              </w:rPr>
              <w:t>pecific</w:t>
            </w:r>
            <w:r w:rsidRPr="00D31FCB">
              <w:rPr>
                <w:rFonts w:ascii="Arial" w:hAnsi="Arial" w:cs="Arial"/>
                <w:i/>
                <w:sz w:val="16"/>
                <w:szCs w:val="16"/>
              </w:rPr>
              <w:t>)</w:t>
            </w:r>
          </w:p>
          <w:p w14:paraId="1D618DFB" w14:textId="50D41F47" w:rsidR="00295843" w:rsidRDefault="00295843" w:rsidP="001B1D93">
            <w:pPr>
              <w:rPr>
                <w:rFonts w:ascii="Arial" w:hAnsi="Arial" w:cs="Arial"/>
                <w:sz w:val="16"/>
                <w:szCs w:val="16"/>
              </w:rPr>
            </w:pPr>
            <w:r w:rsidRPr="00D31FCB">
              <w:rPr>
                <w:rFonts w:ascii="Arial" w:hAnsi="Arial" w:cs="Arial"/>
                <w:sz w:val="16"/>
                <w:szCs w:val="16"/>
              </w:rPr>
              <w:t xml:space="preserve">  -</w:t>
            </w:r>
            <w:r>
              <w:rPr>
                <w:rFonts w:ascii="Arial" w:hAnsi="Arial" w:cs="Arial"/>
                <w:sz w:val="16"/>
                <w:szCs w:val="16"/>
              </w:rPr>
              <w:t>Participant reimbursement vouchers</w:t>
            </w:r>
          </w:p>
          <w:p w14:paraId="74C0C07B" w14:textId="27326615" w:rsidR="00295843" w:rsidRDefault="00295843" w:rsidP="001B1D93">
            <w:pPr>
              <w:rPr>
                <w:rFonts w:ascii="Arial" w:hAnsi="Arial" w:cs="Arial"/>
                <w:sz w:val="16"/>
                <w:szCs w:val="16"/>
              </w:rPr>
            </w:pPr>
            <w:r>
              <w:rPr>
                <w:rFonts w:ascii="Arial" w:hAnsi="Arial" w:cs="Arial"/>
                <w:sz w:val="16"/>
                <w:szCs w:val="16"/>
              </w:rPr>
              <w:t xml:space="preserve">  -ADP/ Computer services (Airtime and 3G for staff cell phones)</w:t>
            </w:r>
          </w:p>
          <w:p w14:paraId="71DE4F6A" w14:textId="0859BEDA" w:rsidR="00295843" w:rsidRPr="00D31FCB" w:rsidRDefault="00295843" w:rsidP="001B1D93">
            <w:pPr>
              <w:rPr>
                <w:rFonts w:ascii="Arial" w:hAnsi="Arial" w:cs="Arial"/>
                <w:sz w:val="16"/>
                <w:szCs w:val="16"/>
              </w:rPr>
            </w:pPr>
            <w:r>
              <w:rPr>
                <w:rFonts w:ascii="Arial" w:hAnsi="Arial" w:cs="Arial"/>
                <w:sz w:val="16"/>
                <w:szCs w:val="16"/>
              </w:rPr>
              <w:t xml:space="preserve">  -Office rental and renovations (including furniture)</w:t>
            </w:r>
          </w:p>
          <w:p w14:paraId="47A2940C" w14:textId="6CE3BC71" w:rsidR="00295843" w:rsidRDefault="00295843" w:rsidP="001B1D93">
            <w:pPr>
              <w:rPr>
                <w:rFonts w:ascii="Arial" w:hAnsi="Arial" w:cs="Arial"/>
                <w:sz w:val="16"/>
                <w:szCs w:val="16"/>
              </w:rPr>
            </w:pPr>
            <w:r w:rsidRPr="00D31FCB">
              <w:rPr>
                <w:rFonts w:ascii="Arial" w:hAnsi="Arial" w:cs="Arial"/>
                <w:sz w:val="16"/>
                <w:szCs w:val="16"/>
              </w:rPr>
              <w:t xml:space="preserve">  -</w:t>
            </w:r>
            <w:r>
              <w:rPr>
                <w:rFonts w:ascii="Arial" w:hAnsi="Arial" w:cs="Arial"/>
                <w:sz w:val="16"/>
                <w:szCs w:val="16"/>
              </w:rPr>
              <w:t>Translation of participant questionnaires</w:t>
            </w:r>
          </w:p>
          <w:p w14:paraId="77C124B2" w14:textId="2F417BE9" w:rsidR="00295843" w:rsidRDefault="00295843" w:rsidP="001B1D93">
            <w:pPr>
              <w:rPr>
                <w:rFonts w:ascii="Arial" w:hAnsi="Arial" w:cs="Arial"/>
                <w:sz w:val="16"/>
                <w:szCs w:val="16"/>
              </w:rPr>
            </w:pPr>
            <w:r>
              <w:rPr>
                <w:rFonts w:ascii="Arial" w:hAnsi="Arial" w:cs="Arial"/>
                <w:sz w:val="16"/>
                <w:szCs w:val="16"/>
              </w:rPr>
              <w:t xml:space="preserve">  -Transcription of recorded interviews and focus groups</w:t>
            </w:r>
          </w:p>
          <w:p w14:paraId="7E3B7727" w14:textId="25530CF2" w:rsidR="00295843" w:rsidRDefault="00295843" w:rsidP="001B1D93">
            <w:pPr>
              <w:rPr>
                <w:rFonts w:ascii="Arial" w:hAnsi="Arial" w:cs="Arial"/>
                <w:sz w:val="16"/>
                <w:szCs w:val="16"/>
              </w:rPr>
            </w:pPr>
            <w:r>
              <w:rPr>
                <w:rFonts w:ascii="Arial" w:hAnsi="Arial" w:cs="Arial"/>
                <w:sz w:val="16"/>
                <w:szCs w:val="16"/>
              </w:rPr>
              <w:t xml:space="preserve">  -Specimen Transport </w:t>
            </w:r>
          </w:p>
          <w:p w14:paraId="7899879F" w14:textId="009F9134" w:rsidR="00295843" w:rsidRPr="00D31FCB" w:rsidRDefault="00295843" w:rsidP="001B1D93">
            <w:pPr>
              <w:rPr>
                <w:rFonts w:ascii="Arial" w:hAnsi="Arial" w:cs="Arial"/>
                <w:sz w:val="16"/>
                <w:szCs w:val="16"/>
              </w:rPr>
            </w:pPr>
            <w:r>
              <w:rPr>
                <w:rFonts w:ascii="Arial" w:hAnsi="Arial" w:cs="Arial"/>
                <w:sz w:val="16"/>
                <w:szCs w:val="16"/>
              </w:rPr>
              <w:t xml:space="preserve">   -</w:t>
            </w:r>
            <w:r w:rsidRPr="00D31FCB">
              <w:rPr>
                <w:rFonts w:ascii="Arial" w:hAnsi="Arial" w:cs="Arial"/>
                <w:sz w:val="16"/>
                <w:szCs w:val="16"/>
              </w:rPr>
              <w:t xml:space="preserve">Fingerprint scanner registration </w:t>
            </w:r>
          </w:p>
          <w:p w14:paraId="34F4D12E"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  -Medical Waste Collection </w:t>
            </w:r>
          </w:p>
        </w:tc>
        <w:tc>
          <w:tcPr>
            <w:tcW w:w="2700" w:type="dxa"/>
            <w:shd w:val="clear" w:color="auto" w:fill="FFFFFF" w:themeFill="background1"/>
          </w:tcPr>
          <w:p w14:paraId="2F099346" w14:textId="296FC0D9" w:rsidR="00295843" w:rsidRPr="00D31FCB" w:rsidRDefault="00295843" w:rsidP="001B1D93">
            <w:pPr>
              <w:rPr>
                <w:rFonts w:ascii="Arial" w:hAnsi="Arial" w:cs="Arial"/>
                <w:sz w:val="16"/>
                <w:szCs w:val="16"/>
              </w:rPr>
            </w:pPr>
            <w:r w:rsidRPr="00D31FCB">
              <w:rPr>
                <w:rFonts w:ascii="Arial" w:hAnsi="Arial" w:cs="Arial"/>
                <w:sz w:val="16"/>
                <w:szCs w:val="16"/>
              </w:rPr>
              <w:t>FPD budgets and GLs</w:t>
            </w:r>
          </w:p>
          <w:p w14:paraId="1D63BBCC" w14:textId="77777777" w:rsidR="00295843" w:rsidRPr="00D31FCB" w:rsidRDefault="00295843" w:rsidP="001B1D93">
            <w:pPr>
              <w:rPr>
                <w:rFonts w:ascii="Arial" w:hAnsi="Arial" w:cs="Arial"/>
                <w:sz w:val="16"/>
                <w:szCs w:val="16"/>
              </w:rPr>
            </w:pPr>
          </w:p>
          <w:p w14:paraId="16285302" w14:textId="77777777" w:rsidR="00295843" w:rsidRPr="00D31FCB" w:rsidRDefault="00295843" w:rsidP="001B1D93">
            <w:pPr>
              <w:rPr>
                <w:rFonts w:ascii="Arial" w:hAnsi="Arial" w:cs="Arial"/>
                <w:sz w:val="16"/>
                <w:szCs w:val="16"/>
              </w:rPr>
            </w:pPr>
            <w:r w:rsidRPr="00D31FCB">
              <w:rPr>
                <w:rFonts w:ascii="Arial" w:hAnsi="Arial" w:cs="Arial"/>
                <w:sz w:val="16"/>
                <w:szCs w:val="16"/>
              </w:rPr>
              <w:t>Facility level data</w:t>
            </w:r>
          </w:p>
        </w:tc>
        <w:tc>
          <w:tcPr>
            <w:tcW w:w="3078" w:type="dxa"/>
            <w:shd w:val="clear" w:color="auto" w:fill="FFFFFF" w:themeFill="background1"/>
          </w:tcPr>
          <w:p w14:paraId="24053BA9" w14:textId="77777777" w:rsidR="00295843" w:rsidRPr="00D31FCB" w:rsidRDefault="00295843" w:rsidP="001B1D93">
            <w:pPr>
              <w:rPr>
                <w:rFonts w:ascii="Arial" w:hAnsi="Arial" w:cs="Arial"/>
                <w:sz w:val="16"/>
                <w:szCs w:val="16"/>
              </w:rPr>
            </w:pPr>
            <w:r w:rsidRPr="00D31FCB">
              <w:rPr>
                <w:rFonts w:ascii="Arial" w:hAnsi="Arial" w:cs="Arial"/>
                <w:sz w:val="16"/>
                <w:szCs w:val="16"/>
              </w:rPr>
              <w:t>Interviews with FPD staff</w:t>
            </w:r>
          </w:p>
          <w:p w14:paraId="77CE8441" w14:textId="77777777" w:rsidR="00295843" w:rsidRPr="00D31FCB" w:rsidRDefault="00295843" w:rsidP="001B1D93">
            <w:pPr>
              <w:rPr>
                <w:rFonts w:ascii="Arial" w:hAnsi="Arial" w:cs="Arial"/>
                <w:sz w:val="16"/>
                <w:szCs w:val="16"/>
              </w:rPr>
            </w:pPr>
            <w:r w:rsidRPr="00D31FCB">
              <w:rPr>
                <w:rFonts w:ascii="Arial" w:hAnsi="Arial" w:cs="Arial"/>
                <w:sz w:val="16"/>
                <w:szCs w:val="16"/>
              </w:rPr>
              <w:t>Budget expense reports</w:t>
            </w:r>
          </w:p>
          <w:p w14:paraId="48B4A4DA"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Project Expense reports </w:t>
            </w:r>
          </w:p>
          <w:p w14:paraId="5525271F" w14:textId="77777777" w:rsidR="00295843" w:rsidRPr="00D31FCB" w:rsidRDefault="00295843" w:rsidP="001B1D93">
            <w:pPr>
              <w:rPr>
                <w:rFonts w:ascii="Arial" w:hAnsi="Arial" w:cs="Arial"/>
                <w:sz w:val="16"/>
                <w:szCs w:val="16"/>
              </w:rPr>
            </w:pPr>
          </w:p>
        </w:tc>
      </w:tr>
      <w:tr w:rsidR="00295843" w:rsidRPr="00D31FCB" w14:paraId="3196475D" w14:textId="77777777" w:rsidTr="006C1F96">
        <w:tc>
          <w:tcPr>
            <w:tcW w:w="4770" w:type="dxa"/>
            <w:shd w:val="clear" w:color="auto" w:fill="E7E6E6" w:themeFill="background2"/>
          </w:tcPr>
          <w:p w14:paraId="69DD9D62" w14:textId="54639E54" w:rsidR="00295843" w:rsidRPr="00897338" w:rsidRDefault="00295843" w:rsidP="001B1D93">
            <w:pPr>
              <w:rPr>
                <w:rFonts w:ascii="Arial" w:hAnsi="Arial" w:cs="Arial"/>
                <w:b/>
                <w:i/>
                <w:sz w:val="16"/>
                <w:szCs w:val="16"/>
              </w:rPr>
            </w:pPr>
            <w:r w:rsidRPr="00D31FCB">
              <w:rPr>
                <w:rFonts w:ascii="Arial" w:hAnsi="Arial" w:cs="Arial"/>
                <w:b/>
                <w:sz w:val="16"/>
                <w:szCs w:val="16"/>
              </w:rPr>
              <w:t xml:space="preserve">Other Direct Costs </w:t>
            </w:r>
            <w:r>
              <w:rPr>
                <w:rFonts w:ascii="Arial" w:hAnsi="Arial" w:cs="Arial"/>
                <w:b/>
                <w:i/>
                <w:sz w:val="16"/>
                <w:szCs w:val="16"/>
              </w:rPr>
              <w:t>(Research S</w:t>
            </w:r>
            <w:r w:rsidRPr="00D31FCB">
              <w:rPr>
                <w:rFonts w:ascii="Arial" w:hAnsi="Arial" w:cs="Arial"/>
                <w:b/>
                <w:i/>
                <w:sz w:val="16"/>
                <w:szCs w:val="16"/>
              </w:rPr>
              <w:t>pecific)</w:t>
            </w:r>
            <w:r w:rsidRPr="00D31FCB">
              <w:rPr>
                <w:rFonts w:ascii="Arial" w:hAnsi="Arial" w:cs="Arial"/>
                <w:sz w:val="16"/>
                <w:szCs w:val="16"/>
              </w:rPr>
              <w:t xml:space="preserve"> </w:t>
            </w:r>
          </w:p>
          <w:p w14:paraId="75EBA6E5"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  -Consultant Fees</w:t>
            </w:r>
          </w:p>
          <w:p w14:paraId="6C6E876A" w14:textId="77777777" w:rsidR="00295843" w:rsidRPr="00D31FCB" w:rsidRDefault="00295843" w:rsidP="001B1D93">
            <w:pPr>
              <w:rPr>
                <w:rFonts w:ascii="Arial" w:hAnsi="Arial" w:cs="Arial"/>
                <w:b/>
                <w:sz w:val="16"/>
                <w:szCs w:val="16"/>
              </w:rPr>
            </w:pPr>
          </w:p>
        </w:tc>
        <w:tc>
          <w:tcPr>
            <w:tcW w:w="2700" w:type="dxa"/>
            <w:shd w:val="clear" w:color="auto" w:fill="E7E6E6" w:themeFill="background2"/>
          </w:tcPr>
          <w:p w14:paraId="674DE0D2" w14:textId="7B311669" w:rsidR="00295843" w:rsidRPr="00D31FCB" w:rsidRDefault="00295843" w:rsidP="001B1D93">
            <w:pPr>
              <w:rPr>
                <w:rFonts w:ascii="Arial" w:hAnsi="Arial" w:cs="Arial"/>
                <w:sz w:val="16"/>
                <w:szCs w:val="16"/>
              </w:rPr>
            </w:pPr>
            <w:r w:rsidRPr="00D31FCB">
              <w:rPr>
                <w:rFonts w:ascii="Arial" w:hAnsi="Arial" w:cs="Arial"/>
                <w:sz w:val="16"/>
                <w:szCs w:val="16"/>
              </w:rPr>
              <w:t>FPD budgets and GLs</w:t>
            </w:r>
          </w:p>
          <w:p w14:paraId="31B6C71C" w14:textId="77777777" w:rsidR="00295843" w:rsidRPr="00D31FCB" w:rsidRDefault="00295843" w:rsidP="001B1D93">
            <w:pPr>
              <w:rPr>
                <w:rFonts w:ascii="Arial" w:hAnsi="Arial" w:cs="Arial"/>
                <w:sz w:val="16"/>
                <w:szCs w:val="16"/>
              </w:rPr>
            </w:pPr>
          </w:p>
          <w:p w14:paraId="4C014973" w14:textId="77777777" w:rsidR="00295843" w:rsidRPr="00D31FCB" w:rsidRDefault="00295843" w:rsidP="001B1D93">
            <w:pPr>
              <w:rPr>
                <w:rFonts w:ascii="Arial" w:hAnsi="Arial" w:cs="Arial"/>
                <w:sz w:val="16"/>
                <w:szCs w:val="16"/>
              </w:rPr>
            </w:pPr>
            <w:r w:rsidRPr="00D31FCB">
              <w:rPr>
                <w:rFonts w:ascii="Arial" w:hAnsi="Arial" w:cs="Arial"/>
                <w:sz w:val="16"/>
                <w:szCs w:val="16"/>
              </w:rPr>
              <w:t>Facility level data</w:t>
            </w:r>
          </w:p>
        </w:tc>
        <w:tc>
          <w:tcPr>
            <w:tcW w:w="3078" w:type="dxa"/>
            <w:shd w:val="clear" w:color="auto" w:fill="E7E6E6" w:themeFill="background2"/>
          </w:tcPr>
          <w:p w14:paraId="686B972B" w14:textId="77777777" w:rsidR="00295843" w:rsidRPr="00D31FCB" w:rsidRDefault="00295843" w:rsidP="001B1D93">
            <w:pPr>
              <w:rPr>
                <w:rFonts w:ascii="Arial" w:hAnsi="Arial" w:cs="Arial"/>
                <w:sz w:val="16"/>
                <w:szCs w:val="16"/>
              </w:rPr>
            </w:pPr>
            <w:r w:rsidRPr="00D31FCB">
              <w:rPr>
                <w:rFonts w:ascii="Arial" w:hAnsi="Arial" w:cs="Arial"/>
                <w:sz w:val="16"/>
                <w:szCs w:val="16"/>
              </w:rPr>
              <w:t>Budget expense reports</w:t>
            </w:r>
          </w:p>
          <w:p w14:paraId="02933706" w14:textId="77777777" w:rsidR="00295843" w:rsidRPr="00D31FCB" w:rsidRDefault="00295843" w:rsidP="001B1D93">
            <w:pPr>
              <w:rPr>
                <w:rFonts w:ascii="Arial" w:hAnsi="Arial" w:cs="Arial"/>
                <w:sz w:val="16"/>
                <w:szCs w:val="16"/>
              </w:rPr>
            </w:pPr>
            <w:r w:rsidRPr="00D31FCB">
              <w:rPr>
                <w:rFonts w:ascii="Arial" w:hAnsi="Arial" w:cs="Arial"/>
                <w:sz w:val="16"/>
                <w:szCs w:val="16"/>
              </w:rPr>
              <w:t xml:space="preserve">Project Expense reports </w:t>
            </w:r>
          </w:p>
          <w:p w14:paraId="64B291F5" w14:textId="77777777" w:rsidR="00295843" w:rsidRPr="00D31FCB" w:rsidRDefault="00295843" w:rsidP="001B1D93">
            <w:pPr>
              <w:rPr>
                <w:rFonts w:ascii="Arial" w:hAnsi="Arial" w:cs="Arial"/>
                <w:sz w:val="16"/>
                <w:szCs w:val="16"/>
              </w:rPr>
            </w:pPr>
          </w:p>
        </w:tc>
      </w:tr>
      <w:tr w:rsidR="00295843" w:rsidRPr="00D31FCB" w14:paraId="6C168BE4" w14:textId="77777777" w:rsidTr="006C1F96">
        <w:tc>
          <w:tcPr>
            <w:tcW w:w="4770" w:type="dxa"/>
            <w:shd w:val="clear" w:color="auto" w:fill="FFFFFF" w:themeFill="background1"/>
          </w:tcPr>
          <w:p w14:paraId="6D3C7FB7" w14:textId="77777777" w:rsidR="00295843" w:rsidRPr="00D31FCB" w:rsidRDefault="00295843" w:rsidP="001B1D93">
            <w:pPr>
              <w:rPr>
                <w:rFonts w:ascii="Arial" w:hAnsi="Arial" w:cs="Arial"/>
                <w:b/>
                <w:sz w:val="16"/>
                <w:szCs w:val="16"/>
              </w:rPr>
            </w:pPr>
            <w:r w:rsidRPr="00D31FCB">
              <w:rPr>
                <w:rFonts w:ascii="Arial" w:hAnsi="Arial" w:cs="Arial"/>
                <w:b/>
                <w:sz w:val="16"/>
                <w:szCs w:val="16"/>
              </w:rPr>
              <w:t xml:space="preserve">Patients: </w:t>
            </w:r>
          </w:p>
          <w:p w14:paraId="44FC93E1" w14:textId="77777777" w:rsidR="00295843" w:rsidRPr="00D31FCB" w:rsidRDefault="00295843" w:rsidP="001B1D93">
            <w:pPr>
              <w:rPr>
                <w:rFonts w:ascii="Arial" w:hAnsi="Arial" w:cs="Arial"/>
                <w:sz w:val="16"/>
                <w:szCs w:val="16"/>
              </w:rPr>
            </w:pPr>
            <w:r w:rsidRPr="00D31FCB">
              <w:rPr>
                <w:rFonts w:ascii="Arial" w:hAnsi="Arial" w:cs="Arial"/>
                <w:sz w:val="16"/>
                <w:szCs w:val="16"/>
              </w:rPr>
              <w:t>Travel time</w:t>
            </w:r>
          </w:p>
          <w:p w14:paraId="28C1F715" w14:textId="0CBDD5E9" w:rsidR="00295843" w:rsidRPr="00D31FCB" w:rsidRDefault="00295843" w:rsidP="001B1D93">
            <w:pPr>
              <w:rPr>
                <w:rFonts w:ascii="Arial" w:hAnsi="Arial" w:cs="Arial"/>
                <w:b/>
                <w:sz w:val="16"/>
                <w:szCs w:val="16"/>
              </w:rPr>
            </w:pPr>
            <w:r w:rsidRPr="00D31FCB">
              <w:rPr>
                <w:rFonts w:ascii="Arial" w:hAnsi="Arial" w:cs="Arial"/>
                <w:sz w:val="16"/>
                <w:szCs w:val="16"/>
              </w:rPr>
              <w:t>Financial burden (Transportation time, child care, and out-of-pocket expenses</w:t>
            </w:r>
            <w:r>
              <w:rPr>
                <w:rFonts w:ascii="Arial" w:hAnsi="Arial" w:cs="Arial"/>
                <w:sz w:val="16"/>
                <w:szCs w:val="16"/>
              </w:rPr>
              <w:t>)</w:t>
            </w:r>
          </w:p>
        </w:tc>
        <w:tc>
          <w:tcPr>
            <w:tcW w:w="2700" w:type="dxa"/>
            <w:shd w:val="clear" w:color="auto" w:fill="FFFFFF" w:themeFill="background1"/>
          </w:tcPr>
          <w:p w14:paraId="34309A06" w14:textId="1799ECE9" w:rsidR="00295843" w:rsidRPr="00D31FCB" w:rsidRDefault="00295843" w:rsidP="001B1D93">
            <w:pPr>
              <w:rPr>
                <w:rFonts w:ascii="Arial" w:hAnsi="Arial" w:cs="Arial"/>
                <w:sz w:val="16"/>
                <w:szCs w:val="16"/>
              </w:rPr>
            </w:pPr>
            <w:r w:rsidRPr="00D31FCB">
              <w:rPr>
                <w:rFonts w:ascii="Arial" w:hAnsi="Arial" w:cs="Arial"/>
                <w:sz w:val="16"/>
                <w:szCs w:val="16"/>
              </w:rPr>
              <w:t>Client interviews</w:t>
            </w:r>
          </w:p>
          <w:p w14:paraId="4791B743" w14:textId="77777777" w:rsidR="00295843" w:rsidRPr="00D31FCB" w:rsidRDefault="00295843" w:rsidP="001B1D93">
            <w:pPr>
              <w:rPr>
                <w:rFonts w:ascii="Arial" w:hAnsi="Arial" w:cs="Arial"/>
                <w:sz w:val="16"/>
                <w:szCs w:val="16"/>
              </w:rPr>
            </w:pPr>
            <w:r w:rsidRPr="00D31FCB">
              <w:rPr>
                <w:rFonts w:ascii="Arial" w:hAnsi="Arial" w:cs="Arial"/>
                <w:sz w:val="16"/>
                <w:szCs w:val="16"/>
              </w:rPr>
              <w:t>Literature estimates</w:t>
            </w:r>
          </w:p>
        </w:tc>
        <w:tc>
          <w:tcPr>
            <w:tcW w:w="3078" w:type="dxa"/>
            <w:shd w:val="clear" w:color="auto" w:fill="FFFFFF" w:themeFill="background1"/>
          </w:tcPr>
          <w:p w14:paraId="3C307270" w14:textId="77777777" w:rsidR="00295843" w:rsidRDefault="00295843" w:rsidP="001B1D93">
            <w:pPr>
              <w:rPr>
                <w:rFonts w:ascii="Arial" w:hAnsi="Arial" w:cs="Arial"/>
                <w:sz w:val="16"/>
                <w:szCs w:val="16"/>
              </w:rPr>
            </w:pPr>
            <w:r w:rsidRPr="00D31FCB">
              <w:rPr>
                <w:rFonts w:ascii="Arial" w:hAnsi="Arial" w:cs="Arial"/>
                <w:sz w:val="16"/>
                <w:szCs w:val="16"/>
              </w:rPr>
              <w:t>Surveys and key informant interviews</w:t>
            </w:r>
          </w:p>
          <w:p w14:paraId="29A2F826" w14:textId="3DA5929D" w:rsidR="00295843" w:rsidRPr="00897338" w:rsidRDefault="00295843" w:rsidP="001B1D93">
            <w:pPr>
              <w:rPr>
                <w:rFonts w:ascii="Arial" w:hAnsi="Arial" w:cs="Arial"/>
                <w:b/>
                <w:i/>
                <w:sz w:val="16"/>
                <w:szCs w:val="16"/>
              </w:rPr>
            </w:pPr>
          </w:p>
        </w:tc>
      </w:tr>
    </w:tbl>
    <w:p w14:paraId="00B45FA9" w14:textId="22C685FA" w:rsidR="00BE26D7" w:rsidRDefault="00BE26D7" w:rsidP="006B5193">
      <w:pPr>
        <w:rPr>
          <w:rFonts w:ascii="Arial" w:hAnsi="Arial" w:cs="Arial"/>
        </w:rPr>
      </w:pPr>
    </w:p>
    <w:p w14:paraId="350E8869" w14:textId="0993F928" w:rsidR="00BE26D7" w:rsidRPr="001550DD" w:rsidRDefault="00BE26D7" w:rsidP="006B5193">
      <w:pPr>
        <w:rPr>
          <w:rFonts w:ascii="Arial" w:hAnsi="Arial" w:cs="Arial"/>
          <w:color w:val="FF0000"/>
        </w:rPr>
      </w:pPr>
    </w:p>
    <w:p w14:paraId="6739D583" w14:textId="77777777" w:rsidR="00AF57E5" w:rsidRPr="00AF57E5" w:rsidRDefault="00AF57E5" w:rsidP="00AF57E5">
      <w:pPr>
        <w:rPr>
          <w:rFonts w:ascii="Arial" w:hAnsi="Arial" w:cs="Arial"/>
          <w:b/>
        </w:rPr>
      </w:pPr>
      <w:r w:rsidRPr="00AF57E5">
        <w:rPr>
          <w:rFonts w:ascii="Arial" w:hAnsi="Arial" w:cs="Arial"/>
          <w:b/>
        </w:rPr>
        <w:t xml:space="preserve">Measuring Impact: </w:t>
      </w:r>
    </w:p>
    <w:p w14:paraId="30C0FA8D" w14:textId="77777777" w:rsidR="00AF57E5" w:rsidRPr="00AF57E5" w:rsidRDefault="00AF57E5" w:rsidP="00AF57E5">
      <w:pPr>
        <w:pStyle w:val="BodyText3"/>
        <w:rPr>
          <w:color w:val="000000"/>
          <w:sz w:val="24"/>
          <w:u w:val="single"/>
        </w:rPr>
      </w:pPr>
    </w:p>
    <w:p w14:paraId="46A31D4A" w14:textId="77777777" w:rsidR="00AF57E5" w:rsidRPr="00AF57E5" w:rsidRDefault="00AF57E5" w:rsidP="00AF57E5">
      <w:pPr>
        <w:pStyle w:val="BodyText3"/>
        <w:rPr>
          <w:color w:val="000000"/>
          <w:sz w:val="24"/>
        </w:rPr>
      </w:pPr>
      <w:r w:rsidRPr="00AF57E5">
        <w:rPr>
          <w:color w:val="000000"/>
          <w:sz w:val="24"/>
        </w:rPr>
        <w:t xml:space="preserve">The outcome measurement of the project is the number of infections averted among adolescent girls and young women (AGYW) through the program interventions: the difference in the number of infections that occurred with cognitive behavioural-based </w:t>
      </w:r>
      <w:r w:rsidRPr="00AF57E5">
        <w:rPr>
          <w:color w:val="000000"/>
          <w:sz w:val="24"/>
        </w:rPr>
        <w:lastRenderedPageBreak/>
        <w:t xml:space="preserve">adherence support programs and the number of infections that would have occurred without cognitive behavioural-based adherence support programs. The benefits of the intervention </w:t>
      </w:r>
      <w:proofErr w:type="gramStart"/>
      <w:r w:rsidRPr="00AF57E5">
        <w:rPr>
          <w:color w:val="000000"/>
          <w:sz w:val="24"/>
        </w:rPr>
        <w:t>are expected</w:t>
      </w:r>
      <w:proofErr w:type="gramEnd"/>
      <w:r w:rsidRPr="00AF57E5">
        <w:rPr>
          <w:color w:val="000000"/>
          <w:sz w:val="24"/>
        </w:rPr>
        <w:t xml:space="preserve"> to come through an increase in adherence due to two independent support platforms, which are: </w:t>
      </w:r>
    </w:p>
    <w:p w14:paraId="7AA76B55" w14:textId="77777777" w:rsidR="00AF57E5" w:rsidRPr="00AF57E5" w:rsidRDefault="00AF57E5" w:rsidP="00AF57E5">
      <w:pPr>
        <w:pStyle w:val="BodyText3"/>
        <w:rPr>
          <w:color w:val="000000"/>
          <w:sz w:val="24"/>
        </w:rPr>
      </w:pPr>
      <w:r w:rsidRPr="00AF57E5">
        <w:rPr>
          <w:color w:val="000000"/>
          <w:sz w:val="24"/>
        </w:rPr>
        <w:t xml:space="preserve">1) group-based community health clubs adherence program and </w:t>
      </w:r>
    </w:p>
    <w:p w14:paraId="03CD98B7" w14:textId="77777777" w:rsidR="00AF57E5" w:rsidRPr="00AF57E5" w:rsidRDefault="00AF57E5" w:rsidP="00AF57E5">
      <w:pPr>
        <w:pStyle w:val="BodyText3"/>
        <w:rPr>
          <w:color w:val="000000"/>
          <w:sz w:val="24"/>
        </w:rPr>
      </w:pPr>
      <w:r w:rsidRPr="00AF57E5">
        <w:rPr>
          <w:color w:val="000000"/>
          <w:sz w:val="24"/>
        </w:rPr>
        <w:t xml:space="preserve"> 2)  Individualised adherence support activities. </w:t>
      </w:r>
    </w:p>
    <w:p w14:paraId="01684946" w14:textId="77777777" w:rsidR="00AF57E5" w:rsidRPr="00AF57E5" w:rsidRDefault="00AF57E5" w:rsidP="00AF57E5">
      <w:pPr>
        <w:pStyle w:val="BodyText3"/>
        <w:rPr>
          <w:color w:val="000000"/>
          <w:sz w:val="24"/>
        </w:rPr>
      </w:pPr>
      <w:r w:rsidRPr="00AF57E5">
        <w:rPr>
          <w:color w:val="000000"/>
          <w:sz w:val="24"/>
        </w:rPr>
        <w:t xml:space="preserve">The estimated infections averted </w:t>
      </w:r>
      <w:proofErr w:type="gramStart"/>
      <w:r w:rsidRPr="00AF57E5">
        <w:rPr>
          <w:color w:val="000000"/>
          <w:sz w:val="24"/>
        </w:rPr>
        <w:t>will be based</w:t>
      </w:r>
      <w:proofErr w:type="gramEnd"/>
      <w:r w:rsidRPr="00AF57E5">
        <w:rPr>
          <w:color w:val="000000"/>
          <w:sz w:val="24"/>
        </w:rPr>
        <w:t xml:space="preserve"> on a number of assumptions regarding project coverage and uptake of </w:t>
      </w:r>
      <w:proofErr w:type="spellStart"/>
      <w:r w:rsidRPr="00AF57E5">
        <w:rPr>
          <w:color w:val="000000"/>
          <w:sz w:val="24"/>
        </w:rPr>
        <w:t>PrEP</w:t>
      </w:r>
      <w:proofErr w:type="spellEnd"/>
      <w:r w:rsidRPr="00AF57E5">
        <w:rPr>
          <w:color w:val="000000"/>
          <w:sz w:val="24"/>
        </w:rPr>
        <w:t xml:space="preserve"> service in the care cascade system. A counterfactual simulation </w:t>
      </w:r>
      <w:proofErr w:type="gramStart"/>
      <w:r w:rsidRPr="00AF57E5">
        <w:rPr>
          <w:color w:val="000000"/>
          <w:sz w:val="24"/>
        </w:rPr>
        <w:t>will be developed</w:t>
      </w:r>
      <w:proofErr w:type="gramEnd"/>
      <w:r w:rsidRPr="00AF57E5">
        <w:rPr>
          <w:color w:val="000000"/>
          <w:sz w:val="24"/>
        </w:rPr>
        <w:t xml:space="preserve"> to predict the expected number of HIV seroconversions in Rea </w:t>
      </w:r>
      <w:proofErr w:type="spellStart"/>
      <w:r w:rsidRPr="00AF57E5">
        <w:rPr>
          <w:color w:val="000000"/>
          <w:sz w:val="24"/>
        </w:rPr>
        <w:t>Phela</w:t>
      </w:r>
      <w:proofErr w:type="spellEnd"/>
      <w:r w:rsidRPr="00AF57E5">
        <w:rPr>
          <w:color w:val="000000"/>
          <w:sz w:val="24"/>
        </w:rPr>
        <w:t xml:space="preserve"> 002. The results </w:t>
      </w:r>
      <w:proofErr w:type="gramStart"/>
      <w:r w:rsidRPr="00AF57E5">
        <w:rPr>
          <w:color w:val="000000"/>
          <w:sz w:val="24"/>
        </w:rPr>
        <w:t>will be compared</w:t>
      </w:r>
      <w:proofErr w:type="gramEnd"/>
      <w:r w:rsidRPr="00AF57E5">
        <w:rPr>
          <w:color w:val="000000"/>
          <w:sz w:val="24"/>
        </w:rPr>
        <w:t xml:space="preserve"> to the observed HIV incidence over 24 months. We will also evaluate the impact on HIV incidence in the overall population (male and female) and the possible combinations of cost effective intervention components that are sufficient to achieve a predefined percentage (for example 20%, 30%) reduction of population level HIV incidence over 5 and 10 years. The measurement of intervention effectiveness (adherence) </w:t>
      </w:r>
      <w:proofErr w:type="gramStart"/>
      <w:r w:rsidRPr="00AF57E5">
        <w:rPr>
          <w:color w:val="000000"/>
          <w:sz w:val="24"/>
        </w:rPr>
        <w:t>will be conducted</w:t>
      </w:r>
      <w:proofErr w:type="gramEnd"/>
      <w:r w:rsidRPr="00AF57E5">
        <w:rPr>
          <w:color w:val="000000"/>
          <w:sz w:val="24"/>
        </w:rPr>
        <w:t xml:space="preserve"> on Dried Blood Spots (DBS) collected directly from participants on a monthly basis starting on the first month after </w:t>
      </w:r>
      <w:proofErr w:type="spellStart"/>
      <w:r w:rsidRPr="00AF57E5">
        <w:rPr>
          <w:color w:val="000000"/>
          <w:sz w:val="24"/>
        </w:rPr>
        <w:t>PrEP</w:t>
      </w:r>
      <w:proofErr w:type="spellEnd"/>
      <w:r w:rsidRPr="00AF57E5">
        <w:rPr>
          <w:color w:val="000000"/>
          <w:sz w:val="24"/>
        </w:rPr>
        <w:t xml:space="preserve"> initiation. </w:t>
      </w:r>
    </w:p>
    <w:p w14:paraId="18CFBD07" w14:textId="77777777" w:rsidR="00AF57E5" w:rsidRPr="00AF57E5" w:rsidRDefault="00AF57E5" w:rsidP="00AF57E5">
      <w:pPr>
        <w:pStyle w:val="BodyText3"/>
        <w:rPr>
          <w:b/>
          <w:i/>
          <w:color w:val="000000"/>
          <w:sz w:val="24"/>
        </w:rPr>
      </w:pPr>
    </w:p>
    <w:p w14:paraId="74936AAA" w14:textId="77777777" w:rsidR="00AF57E5" w:rsidRPr="00AF57E5" w:rsidRDefault="00AF57E5" w:rsidP="00AF57E5">
      <w:pPr>
        <w:pStyle w:val="BodyText3"/>
        <w:rPr>
          <w:b/>
          <w:i/>
          <w:color w:val="000000"/>
          <w:sz w:val="24"/>
        </w:rPr>
      </w:pPr>
      <w:r w:rsidRPr="00AF57E5">
        <w:rPr>
          <w:b/>
          <w:i/>
          <w:color w:val="000000"/>
          <w:sz w:val="24"/>
        </w:rPr>
        <w:t xml:space="preserve">Estimating incidence rate </w:t>
      </w:r>
      <w:r w:rsidRPr="00AF57E5">
        <w:rPr>
          <w:b/>
          <w:i/>
          <w:color w:val="000000"/>
          <w:sz w:val="24"/>
          <w:u w:val="single"/>
        </w:rPr>
        <w:t>without</w:t>
      </w:r>
      <w:r w:rsidRPr="00AF57E5">
        <w:rPr>
          <w:b/>
          <w:i/>
          <w:color w:val="000000"/>
          <w:sz w:val="24"/>
        </w:rPr>
        <w:t xml:space="preserve"> intervention (control arm):</w:t>
      </w:r>
    </w:p>
    <w:p w14:paraId="566FFF25" w14:textId="63027F73" w:rsidR="00AF57E5" w:rsidRPr="00AF57E5" w:rsidRDefault="00AF57E5" w:rsidP="00AF57E5">
      <w:pPr>
        <w:pStyle w:val="BodyText3"/>
        <w:rPr>
          <w:color w:val="000000"/>
          <w:sz w:val="24"/>
          <w:lang w:val="en-US" w:eastAsia="en-US"/>
        </w:rPr>
      </w:pPr>
      <w:r w:rsidRPr="00AF57E5">
        <w:rPr>
          <w:color w:val="000000"/>
          <w:sz w:val="24"/>
          <w:lang w:val="en-US" w:eastAsia="en-US"/>
        </w:rPr>
        <w:t xml:space="preserve">This highlights the low adherence support to </w:t>
      </w:r>
      <w:proofErr w:type="spellStart"/>
      <w:r w:rsidRPr="00AF57E5">
        <w:rPr>
          <w:color w:val="000000"/>
          <w:sz w:val="24"/>
          <w:lang w:val="en-US" w:eastAsia="en-US"/>
        </w:rPr>
        <w:t>PrEP</w:t>
      </w:r>
      <w:proofErr w:type="spellEnd"/>
      <w:r w:rsidRPr="00AF57E5">
        <w:rPr>
          <w:color w:val="000000"/>
          <w:sz w:val="24"/>
          <w:lang w:val="en-US" w:eastAsia="en-US"/>
        </w:rPr>
        <w:t xml:space="preserve"> medication where participants will only receive brochures and information booklets at enrollment and some adherence support two weeks after enrollment. Participants </w:t>
      </w:r>
      <w:proofErr w:type="gramStart"/>
      <w:r w:rsidRPr="00AF57E5">
        <w:rPr>
          <w:color w:val="000000"/>
          <w:sz w:val="24"/>
          <w:lang w:val="en-US" w:eastAsia="en-US"/>
        </w:rPr>
        <w:t>will be reminded</w:t>
      </w:r>
      <w:proofErr w:type="gramEnd"/>
      <w:r w:rsidRPr="00AF57E5">
        <w:rPr>
          <w:color w:val="000000"/>
          <w:sz w:val="24"/>
          <w:lang w:val="en-US" w:eastAsia="en-US"/>
        </w:rPr>
        <w:t xml:space="preserve"> to collect their monthly medication refills. This is the baseline scenario. Historical coverage levels for </w:t>
      </w:r>
      <w:proofErr w:type="spellStart"/>
      <w:r w:rsidRPr="00AF57E5">
        <w:rPr>
          <w:color w:val="000000"/>
          <w:sz w:val="24"/>
          <w:lang w:val="en-US" w:eastAsia="en-US"/>
        </w:rPr>
        <w:t>PrEP</w:t>
      </w:r>
      <w:proofErr w:type="spellEnd"/>
      <w:r w:rsidRPr="00AF57E5">
        <w:rPr>
          <w:color w:val="000000"/>
          <w:sz w:val="24"/>
          <w:lang w:val="en-US" w:eastAsia="en-US"/>
        </w:rPr>
        <w:t xml:space="preserve"> is not yet available in South Africa. For modelling </w:t>
      </w:r>
      <w:proofErr w:type="gramStart"/>
      <w:r w:rsidRPr="00AF57E5">
        <w:rPr>
          <w:color w:val="000000"/>
          <w:sz w:val="24"/>
          <w:lang w:val="en-US" w:eastAsia="en-US"/>
        </w:rPr>
        <w:t>purposes</w:t>
      </w:r>
      <w:proofErr w:type="gramEnd"/>
      <w:r w:rsidRPr="00AF57E5">
        <w:rPr>
          <w:color w:val="000000"/>
          <w:sz w:val="24"/>
          <w:lang w:val="en-US" w:eastAsia="en-US"/>
        </w:rPr>
        <w:t xml:space="preserve"> different coverage will be explored in the </w:t>
      </w:r>
      <w:r>
        <w:rPr>
          <w:color w:val="000000"/>
          <w:sz w:val="24"/>
          <w:lang w:val="en-US" w:eastAsia="en-US"/>
        </w:rPr>
        <w:t>simulations</w:t>
      </w:r>
      <w:r w:rsidRPr="00AF57E5">
        <w:rPr>
          <w:color w:val="000000"/>
          <w:sz w:val="24"/>
          <w:lang w:val="en-US" w:eastAsia="en-US"/>
        </w:rPr>
        <w:t xml:space="preserve">.  </w:t>
      </w:r>
    </w:p>
    <w:p w14:paraId="219C0895" w14:textId="77777777" w:rsidR="00AF57E5" w:rsidRPr="00AF57E5" w:rsidRDefault="00AF57E5" w:rsidP="00AF57E5">
      <w:pPr>
        <w:pStyle w:val="BodyText3"/>
        <w:rPr>
          <w:color w:val="000000"/>
          <w:sz w:val="24"/>
        </w:rPr>
      </w:pPr>
      <w:r w:rsidRPr="00AF57E5">
        <w:rPr>
          <w:color w:val="000000"/>
          <w:sz w:val="24"/>
        </w:rPr>
        <w:t xml:space="preserve">Calculations for HIV Cost-effectiveness </w:t>
      </w:r>
      <w:proofErr w:type="gramStart"/>
      <w:r w:rsidRPr="00AF57E5">
        <w:rPr>
          <w:color w:val="000000"/>
          <w:sz w:val="24"/>
        </w:rPr>
        <w:t>will be based</w:t>
      </w:r>
      <w:proofErr w:type="gramEnd"/>
      <w:r w:rsidRPr="00AF57E5">
        <w:rPr>
          <w:color w:val="000000"/>
          <w:sz w:val="24"/>
        </w:rPr>
        <w:t xml:space="preserve"> on the basic guide provided by the Centres for Disease Control and Prevention (CDC) division of HIV/AIDS Prevention. Participants </w:t>
      </w:r>
      <w:proofErr w:type="gramStart"/>
      <w:r w:rsidRPr="00AF57E5">
        <w:rPr>
          <w:color w:val="000000"/>
          <w:sz w:val="24"/>
        </w:rPr>
        <w:t>are expected</w:t>
      </w:r>
      <w:proofErr w:type="gramEnd"/>
      <w:r w:rsidRPr="00AF57E5">
        <w:rPr>
          <w:color w:val="000000"/>
          <w:sz w:val="24"/>
        </w:rPr>
        <w:t xml:space="preserve"> to remain in the study for 24 months. However, in reality some participants may be lost during follow-up for a variety of reasons. Calculations used in this study will account for varying time periods of follow up which may occur in real life settings.  </w:t>
      </w:r>
    </w:p>
    <w:p w14:paraId="7A02034F" w14:textId="77777777" w:rsidR="00AF57E5" w:rsidRPr="00AF57E5" w:rsidRDefault="00AF57E5" w:rsidP="00AF57E5">
      <w:pPr>
        <w:pStyle w:val="BodyText3"/>
        <w:jc w:val="left"/>
        <w:rPr>
          <w:i/>
          <w:color w:val="000000"/>
          <w:sz w:val="24"/>
        </w:rPr>
      </w:pPr>
      <w:r w:rsidRPr="00AF57E5">
        <w:rPr>
          <w:i/>
          <w:color w:val="000000"/>
          <w:sz w:val="24"/>
        </w:rPr>
        <w:t xml:space="preserve">New infections is the total number of new HIV cases in the given time period. </w:t>
      </w:r>
    </w:p>
    <w:p w14:paraId="3A45DCF8" w14:textId="79433EDB" w:rsidR="00AF57E5" w:rsidRPr="00AF57E5" w:rsidRDefault="00AF57E5" w:rsidP="00AF57E5">
      <w:pPr>
        <w:pStyle w:val="BodyText3"/>
        <w:ind w:left="4111" w:hanging="4111"/>
        <w:jc w:val="left"/>
        <w:rPr>
          <w:i/>
          <w:color w:val="000000"/>
          <w:sz w:val="24"/>
        </w:rPr>
      </w:pPr>
      <w:r w:rsidRPr="00AF57E5">
        <w:rPr>
          <w:i/>
          <w:color w:val="000000"/>
          <w:sz w:val="24"/>
        </w:rPr>
        <w:t>Total person-time at risk during the study = sum of each participant time at risk in the given time period</w:t>
      </w:r>
    </w:p>
    <w:p w14:paraId="253AE5E5" w14:textId="77777777" w:rsidR="00AF57E5" w:rsidRPr="00AF57E5" w:rsidRDefault="00AF57E5" w:rsidP="00AF57E5">
      <w:pPr>
        <w:pStyle w:val="BodyText3"/>
        <w:ind w:left="1560" w:hanging="1560"/>
        <w:jc w:val="left"/>
        <w:rPr>
          <w:i/>
          <w:color w:val="000000"/>
          <w:sz w:val="24"/>
        </w:rPr>
      </w:pPr>
      <w:r w:rsidRPr="00AF57E5">
        <w:rPr>
          <w:i/>
          <w:color w:val="000000"/>
          <w:sz w:val="24"/>
        </w:rPr>
        <w:t xml:space="preserve">Incidence rate = #of new HIV cases in a given time period/Total person-time at risk during the study </w:t>
      </w:r>
      <w:bookmarkStart w:id="0" w:name="_GoBack"/>
      <w:bookmarkEnd w:id="0"/>
    </w:p>
    <w:p w14:paraId="5F9246D3" w14:textId="1046D6C2" w:rsidR="00AF57E5" w:rsidRPr="00AF57E5" w:rsidRDefault="00AF57E5" w:rsidP="00AF57E5">
      <w:pPr>
        <w:pStyle w:val="BodyText3"/>
        <w:ind w:left="1560" w:hanging="1560"/>
        <w:jc w:val="left"/>
        <w:rPr>
          <w:i/>
          <w:color w:val="000000"/>
          <w:sz w:val="24"/>
        </w:rPr>
      </w:pPr>
      <w:proofErr w:type="spellStart"/>
      <w:r w:rsidRPr="00AF57E5">
        <w:rPr>
          <w:i/>
          <w:color w:val="000000"/>
          <w:sz w:val="24"/>
        </w:rPr>
        <w:t>PrEP</w:t>
      </w:r>
      <w:proofErr w:type="spellEnd"/>
      <w:r w:rsidRPr="00AF57E5">
        <w:rPr>
          <w:i/>
          <w:color w:val="000000"/>
          <w:sz w:val="24"/>
        </w:rPr>
        <w:t xml:space="preserve"> Cost = Baseline cost of the drug without</w:t>
      </w:r>
      <w:r>
        <w:rPr>
          <w:i/>
          <w:color w:val="000000"/>
          <w:sz w:val="24"/>
        </w:rPr>
        <w:t>/with minimal</w:t>
      </w:r>
      <w:r w:rsidRPr="00AF57E5">
        <w:rPr>
          <w:i/>
          <w:color w:val="000000"/>
          <w:sz w:val="24"/>
        </w:rPr>
        <w:t xml:space="preserve"> adherence intervention costs</w:t>
      </w:r>
    </w:p>
    <w:p w14:paraId="09B3F52E" w14:textId="77777777" w:rsidR="00AF57E5" w:rsidRPr="00AF57E5" w:rsidRDefault="00AF57E5" w:rsidP="00AF57E5">
      <w:pPr>
        <w:pStyle w:val="BodyText3"/>
        <w:rPr>
          <w:b/>
          <w:i/>
          <w:color w:val="000000"/>
          <w:sz w:val="24"/>
        </w:rPr>
      </w:pPr>
    </w:p>
    <w:p w14:paraId="57D1A819" w14:textId="77777777" w:rsidR="00AF57E5" w:rsidRPr="00AF57E5" w:rsidRDefault="00AF57E5" w:rsidP="00AF57E5">
      <w:pPr>
        <w:pStyle w:val="BodyText3"/>
        <w:rPr>
          <w:b/>
          <w:i/>
          <w:color w:val="000000"/>
          <w:sz w:val="24"/>
        </w:rPr>
      </w:pPr>
      <w:r w:rsidRPr="00AF57E5">
        <w:rPr>
          <w:b/>
          <w:i/>
          <w:color w:val="000000"/>
          <w:sz w:val="24"/>
        </w:rPr>
        <w:t xml:space="preserve">Estimating incidence rate </w:t>
      </w:r>
      <w:r w:rsidRPr="00AF57E5">
        <w:rPr>
          <w:b/>
          <w:i/>
          <w:color w:val="000000"/>
          <w:sz w:val="24"/>
          <w:u w:val="single"/>
        </w:rPr>
        <w:t>with</w:t>
      </w:r>
      <w:r w:rsidRPr="00AF57E5">
        <w:rPr>
          <w:b/>
          <w:i/>
          <w:color w:val="000000"/>
          <w:sz w:val="24"/>
        </w:rPr>
        <w:t xml:space="preserve"> intervention (</w:t>
      </w:r>
      <w:r w:rsidRPr="00AF57E5">
        <w:rPr>
          <w:b/>
          <w:i/>
          <w:color w:val="000000"/>
          <w:sz w:val="24"/>
          <w:lang w:val="en-US" w:eastAsia="en-US"/>
        </w:rPr>
        <w:t>Group-based Community Health Clubs (GBHC))</w:t>
      </w:r>
      <w:r w:rsidRPr="00AF57E5">
        <w:rPr>
          <w:b/>
          <w:i/>
          <w:color w:val="000000"/>
          <w:sz w:val="24"/>
        </w:rPr>
        <w:t>:</w:t>
      </w:r>
    </w:p>
    <w:p w14:paraId="212A9E60" w14:textId="77777777" w:rsidR="00AF57E5" w:rsidRPr="00AF57E5" w:rsidRDefault="00AF57E5" w:rsidP="00AF57E5">
      <w:pPr>
        <w:pStyle w:val="BodyText3"/>
        <w:rPr>
          <w:color w:val="000000"/>
          <w:sz w:val="24"/>
          <w:lang w:val="en-US" w:eastAsia="en-US"/>
        </w:rPr>
      </w:pPr>
      <w:r w:rsidRPr="00AF57E5">
        <w:rPr>
          <w:color w:val="000000"/>
          <w:sz w:val="24"/>
          <w:lang w:val="en-US" w:eastAsia="en-US"/>
        </w:rPr>
        <w:lastRenderedPageBreak/>
        <w:t xml:space="preserve">This will incorporate GBHCs facilitated by trained Lay Health Counsellors (LHC). LHCs will be young women preferably with prior </w:t>
      </w:r>
      <w:proofErr w:type="spellStart"/>
      <w:r w:rsidRPr="00AF57E5">
        <w:rPr>
          <w:color w:val="000000"/>
          <w:sz w:val="24"/>
          <w:lang w:val="en-US" w:eastAsia="en-US"/>
        </w:rPr>
        <w:t>PrEP</w:t>
      </w:r>
      <w:proofErr w:type="spellEnd"/>
      <w:r w:rsidRPr="00AF57E5">
        <w:rPr>
          <w:color w:val="000000"/>
          <w:sz w:val="24"/>
          <w:lang w:val="en-US" w:eastAsia="en-US"/>
        </w:rPr>
        <w:t xml:space="preserve"> experience. The LHCs will have access to </w:t>
      </w:r>
      <w:proofErr w:type="spellStart"/>
      <w:r w:rsidRPr="00AF57E5">
        <w:rPr>
          <w:color w:val="000000"/>
          <w:sz w:val="24"/>
          <w:lang w:val="en-US" w:eastAsia="en-US"/>
        </w:rPr>
        <w:t>PrEP</w:t>
      </w:r>
      <w:proofErr w:type="spellEnd"/>
      <w:r w:rsidRPr="00AF57E5">
        <w:rPr>
          <w:color w:val="000000"/>
          <w:sz w:val="24"/>
          <w:lang w:val="en-US" w:eastAsia="en-US"/>
        </w:rPr>
        <w:t xml:space="preserve"> for the duration of the study if they desire. Each GBHC will consist of a maximum of 20. Multiple GBHC’s sessions </w:t>
      </w:r>
      <w:proofErr w:type="gramStart"/>
      <w:r w:rsidRPr="00AF57E5">
        <w:rPr>
          <w:color w:val="000000"/>
          <w:sz w:val="24"/>
          <w:lang w:val="en-US" w:eastAsia="en-US"/>
        </w:rPr>
        <w:t>will be held</w:t>
      </w:r>
      <w:proofErr w:type="gramEnd"/>
      <w:r w:rsidRPr="00AF57E5">
        <w:rPr>
          <w:color w:val="000000"/>
          <w:sz w:val="24"/>
          <w:lang w:val="en-US" w:eastAsia="en-US"/>
        </w:rPr>
        <w:t xml:space="preserve"> at secure, safe and centrally located area within the study community. Monitoring of sessions </w:t>
      </w:r>
      <w:proofErr w:type="gramStart"/>
      <w:r w:rsidRPr="00AF57E5">
        <w:rPr>
          <w:color w:val="000000"/>
          <w:sz w:val="24"/>
          <w:lang w:val="en-US" w:eastAsia="en-US"/>
        </w:rPr>
        <w:t>will be done</w:t>
      </w:r>
      <w:proofErr w:type="gramEnd"/>
      <w:r w:rsidRPr="00AF57E5">
        <w:rPr>
          <w:color w:val="000000"/>
          <w:sz w:val="24"/>
          <w:lang w:val="en-US" w:eastAsia="en-US"/>
        </w:rPr>
        <w:t xml:space="preserve"> to ensure that the intervention is implemented as per protocol. To facilitate communication participants will join a WhatsApp group. </w:t>
      </w:r>
    </w:p>
    <w:p w14:paraId="7B0A93CD" w14:textId="77777777" w:rsidR="00AF57E5" w:rsidRPr="00AF57E5" w:rsidRDefault="00AF57E5" w:rsidP="00AF57E5">
      <w:pPr>
        <w:pStyle w:val="BodyText3"/>
        <w:rPr>
          <w:color w:val="000000"/>
          <w:sz w:val="24"/>
          <w:lang w:val="en-US" w:eastAsia="en-US"/>
        </w:rPr>
      </w:pPr>
      <w:r w:rsidRPr="00AF57E5">
        <w:rPr>
          <w:color w:val="000000"/>
          <w:sz w:val="24"/>
          <w:lang w:val="en-US" w:eastAsia="en-US"/>
        </w:rPr>
        <w:t xml:space="preserve">The number of infections with the intervention will use a mix of results in the data from the study and modeling. We will use CDC cost-effectiveness analysis of prevention interventions for HIV guide to estimate the impact of the intervention. Incidence rate calculation will be the same as the calculation without intervention. The effect of GBHC </w:t>
      </w:r>
      <w:proofErr w:type="gramStart"/>
      <w:r w:rsidRPr="00AF57E5">
        <w:rPr>
          <w:color w:val="000000"/>
          <w:sz w:val="24"/>
          <w:lang w:val="en-US" w:eastAsia="en-US"/>
        </w:rPr>
        <w:t>will be measured</w:t>
      </w:r>
      <w:proofErr w:type="gramEnd"/>
      <w:r w:rsidRPr="00AF57E5">
        <w:rPr>
          <w:color w:val="000000"/>
          <w:sz w:val="24"/>
          <w:lang w:val="en-US" w:eastAsia="en-US"/>
        </w:rPr>
        <w:t xml:space="preserve"> by the difference in the incidence rate in AGYW who receive </w:t>
      </w:r>
      <w:proofErr w:type="spellStart"/>
      <w:r w:rsidRPr="00AF57E5">
        <w:rPr>
          <w:color w:val="000000"/>
          <w:sz w:val="24"/>
          <w:lang w:val="en-US" w:eastAsia="en-US"/>
        </w:rPr>
        <w:t>PrEP</w:t>
      </w:r>
      <w:proofErr w:type="spellEnd"/>
      <w:r w:rsidRPr="00AF57E5">
        <w:rPr>
          <w:color w:val="000000"/>
          <w:sz w:val="24"/>
          <w:lang w:val="en-US" w:eastAsia="en-US"/>
        </w:rPr>
        <w:t xml:space="preserve"> with GBHC adherence support and the incidence rate of AGYW who received </w:t>
      </w:r>
      <w:proofErr w:type="spellStart"/>
      <w:r w:rsidRPr="00AF57E5">
        <w:rPr>
          <w:color w:val="000000"/>
          <w:sz w:val="24"/>
          <w:lang w:val="en-US" w:eastAsia="en-US"/>
        </w:rPr>
        <w:t>PrEP</w:t>
      </w:r>
      <w:proofErr w:type="spellEnd"/>
      <w:r w:rsidRPr="00AF57E5">
        <w:rPr>
          <w:color w:val="000000"/>
          <w:sz w:val="24"/>
          <w:lang w:val="en-US" w:eastAsia="en-US"/>
        </w:rPr>
        <w:t xml:space="preserve"> without adherence support (baseline scenario). </w:t>
      </w:r>
    </w:p>
    <w:p w14:paraId="5FD511E3" w14:textId="77777777" w:rsidR="00AF57E5" w:rsidRPr="00AF57E5" w:rsidRDefault="00AF57E5" w:rsidP="00AF57E5">
      <w:pPr>
        <w:pStyle w:val="BodyText3"/>
        <w:jc w:val="left"/>
        <w:rPr>
          <w:i/>
          <w:color w:val="000000"/>
          <w:sz w:val="24"/>
        </w:rPr>
      </w:pPr>
      <w:r w:rsidRPr="00AF57E5">
        <w:rPr>
          <w:i/>
          <w:color w:val="000000"/>
          <w:sz w:val="24"/>
        </w:rPr>
        <w:t xml:space="preserve">Incidence rate = #of new HIV cases in a given time period/Total person-time at risk during the study </w:t>
      </w:r>
    </w:p>
    <w:p w14:paraId="0C1C1965" w14:textId="77777777" w:rsidR="00AF57E5" w:rsidRPr="00AF57E5" w:rsidRDefault="00AF57E5" w:rsidP="00AF57E5">
      <w:pPr>
        <w:pStyle w:val="BodyText3"/>
        <w:jc w:val="left"/>
        <w:rPr>
          <w:i/>
          <w:color w:val="000000"/>
          <w:sz w:val="24"/>
        </w:rPr>
      </w:pPr>
      <w:r w:rsidRPr="00AF57E5">
        <w:rPr>
          <w:i/>
          <w:color w:val="000000"/>
          <w:sz w:val="24"/>
        </w:rPr>
        <w:t xml:space="preserve">Total cost of </w:t>
      </w:r>
      <w:proofErr w:type="spellStart"/>
      <w:r w:rsidRPr="00AF57E5">
        <w:rPr>
          <w:i/>
          <w:color w:val="000000"/>
          <w:sz w:val="24"/>
        </w:rPr>
        <w:t>PrEP</w:t>
      </w:r>
      <w:proofErr w:type="spellEnd"/>
      <w:r w:rsidRPr="00AF57E5">
        <w:rPr>
          <w:i/>
          <w:color w:val="000000"/>
          <w:sz w:val="24"/>
        </w:rPr>
        <w:t xml:space="preserve"> =#of </w:t>
      </w:r>
      <w:proofErr w:type="spellStart"/>
      <w:r w:rsidRPr="00AF57E5">
        <w:rPr>
          <w:i/>
          <w:color w:val="000000"/>
          <w:sz w:val="24"/>
        </w:rPr>
        <w:t>PrEP</w:t>
      </w:r>
      <w:proofErr w:type="spellEnd"/>
      <w:r w:rsidRPr="00AF57E5">
        <w:rPr>
          <w:i/>
          <w:color w:val="000000"/>
          <w:sz w:val="24"/>
        </w:rPr>
        <w:t xml:space="preserve"> participants * Cost of administering </w:t>
      </w:r>
      <w:proofErr w:type="spellStart"/>
      <w:r w:rsidRPr="00AF57E5">
        <w:rPr>
          <w:i/>
          <w:color w:val="000000"/>
          <w:sz w:val="24"/>
        </w:rPr>
        <w:t>PrEP</w:t>
      </w:r>
      <w:proofErr w:type="spellEnd"/>
      <w:r w:rsidRPr="00AF57E5">
        <w:rPr>
          <w:i/>
          <w:color w:val="000000"/>
          <w:sz w:val="24"/>
        </w:rPr>
        <w:t xml:space="preserve"> with adherence support</w:t>
      </w:r>
    </w:p>
    <w:p w14:paraId="2D06E8B2" w14:textId="77777777" w:rsidR="00AF57E5" w:rsidRPr="00AF57E5" w:rsidRDefault="00AF57E5" w:rsidP="00AF57E5">
      <w:pPr>
        <w:pStyle w:val="BodyText3"/>
        <w:keepNext/>
        <w:rPr>
          <w:i/>
          <w:color w:val="000000"/>
          <w:sz w:val="24"/>
        </w:rPr>
      </w:pPr>
      <w:r w:rsidRPr="00AF57E5">
        <w:rPr>
          <w:i/>
          <w:color w:val="000000"/>
          <w:sz w:val="24"/>
        </w:rPr>
        <w:t>Cost effectiveness = Annual or monthly program cost/Annual or monthly #of new HIV cases</w:t>
      </w:r>
    </w:p>
    <w:p w14:paraId="7D19C68F" w14:textId="77777777" w:rsidR="00AF57E5" w:rsidRPr="00AF57E5" w:rsidRDefault="00AF57E5" w:rsidP="00AF57E5">
      <w:pPr>
        <w:pStyle w:val="BodyText3"/>
        <w:keepNext/>
        <w:rPr>
          <w:i/>
          <w:color w:val="000000"/>
          <w:sz w:val="24"/>
        </w:rPr>
      </w:pPr>
      <w:r w:rsidRPr="00AF57E5">
        <w:rPr>
          <w:i/>
          <w:color w:val="000000"/>
          <w:sz w:val="24"/>
        </w:rPr>
        <w:t>Model calculations:</w:t>
      </w:r>
    </w:p>
    <w:p w14:paraId="60E34A3E" w14:textId="77777777" w:rsidR="00AF57E5" w:rsidRPr="00AF57E5" w:rsidRDefault="00AF57E5" w:rsidP="00AF57E5">
      <w:pPr>
        <w:pStyle w:val="BodyText3"/>
        <w:keepNext/>
        <w:rPr>
          <w:i/>
          <w:color w:val="000000"/>
          <w:sz w:val="24"/>
        </w:rPr>
      </w:pPr>
      <w:r w:rsidRPr="00AF57E5">
        <w:rPr>
          <w:i/>
          <w:color w:val="000000"/>
          <w:sz w:val="24"/>
        </w:rPr>
        <w:t>Infections averted = Baseline new infections – GBHC intervention new infections</w:t>
      </w:r>
    </w:p>
    <w:p w14:paraId="0AA414C1" w14:textId="77777777" w:rsidR="00AF57E5" w:rsidRPr="00AF57E5" w:rsidRDefault="00AF57E5" w:rsidP="00AF57E5">
      <w:pPr>
        <w:pStyle w:val="BodyText3"/>
        <w:keepNext/>
        <w:rPr>
          <w:i/>
          <w:color w:val="000000"/>
          <w:sz w:val="24"/>
        </w:rPr>
      </w:pPr>
      <w:proofErr w:type="spellStart"/>
      <w:r w:rsidRPr="00AF57E5">
        <w:rPr>
          <w:i/>
          <w:color w:val="000000"/>
          <w:sz w:val="24"/>
        </w:rPr>
        <w:t>PrEP</w:t>
      </w:r>
      <w:proofErr w:type="spellEnd"/>
      <w:r w:rsidRPr="00AF57E5">
        <w:rPr>
          <w:i/>
          <w:color w:val="000000"/>
          <w:sz w:val="24"/>
        </w:rPr>
        <w:t xml:space="preserve"> cost per infection averted = Total cost of </w:t>
      </w:r>
      <w:proofErr w:type="spellStart"/>
      <w:r w:rsidRPr="00AF57E5">
        <w:rPr>
          <w:i/>
          <w:color w:val="000000"/>
          <w:sz w:val="24"/>
        </w:rPr>
        <w:t>PrEP</w:t>
      </w:r>
      <w:proofErr w:type="spellEnd"/>
      <w:r w:rsidRPr="00AF57E5">
        <w:rPr>
          <w:i/>
          <w:color w:val="000000"/>
          <w:sz w:val="24"/>
        </w:rPr>
        <w:t>/ Infections averted</w:t>
      </w:r>
    </w:p>
    <w:p w14:paraId="53BCD6A0" w14:textId="77777777" w:rsidR="00AF57E5" w:rsidRPr="00AF57E5" w:rsidRDefault="00AF57E5" w:rsidP="00AF57E5">
      <w:pPr>
        <w:rPr>
          <w:rFonts w:ascii="Arial" w:hAnsi="Arial" w:cs="Arial"/>
          <w:b/>
          <w:color w:val="FF0000"/>
        </w:rPr>
      </w:pPr>
    </w:p>
    <w:p w14:paraId="0E829FE7" w14:textId="77777777" w:rsidR="00AF57E5" w:rsidRPr="00AF57E5" w:rsidRDefault="00AF57E5" w:rsidP="00AF57E5">
      <w:pPr>
        <w:rPr>
          <w:rFonts w:ascii="Arial" w:hAnsi="Arial" w:cs="Arial"/>
          <w:b/>
          <w:i/>
          <w:color w:val="FF0000"/>
        </w:rPr>
      </w:pPr>
      <w:r w:rsidRPr="00AF57E5">
        <w:rPr>
          <w:rFonts w:ascii="Arial" w:hAnsi="Arial" w:cs="Arial"/>
          <w:b/>
          <w:i/>
          <w:color w:val="000000"/>
        </w:rPr>
        <w:t xml:space="preserve">Estimating incidence rate </w:t>
      </w:r>
      <w:r w:rsidRPr="00AF57E5">
        <w:rPr>
          <w:rFonts w:ascii="Arial" w:hAnsi="Arial" w:cs="Arial"/>
          <w:b/>
          <w:i/>
          <w:color w:val="000000"/>
          <w:u w:val="single"/>
        </w:rPr>
        <w:t>with</w:t>
      </w:r>
      <w:r w:rsidRPr="00AF57E5">
        <w:rPr>
          <w:rFonts w:ascii="Arial" w:hAnsi="Arial" w:cs="Arial"/>
          <w:b/>
          <w:i/>
          <w:color w:val="000000"/>
        </w:rPr>
        <w:t xml:space="preserve"> intervention (</w:t>
      </w:r>
      <w:proofErr w:type="spellStart"/>
      <w:r w:rsidRPr="00AF57E5">
        <w:rPr>
          <w:rFonts w:ascii="Arial" w:hAnsi="Arial" w:cs="Arial"/>
          <w:b/>
          <w:i/>
          <w:color w:val="000000"/>
        </w:rPr>
        <w:t>Individualised</w:t>
      </w:r>
      <w:proofErr w:type="spellEnd"/>
      <w:r w:rsidRPr="00AF57E5">
        <w:rPr>
          <w:rFonts w:ascii="Arial" w:hAnsi="Arial" w:cs="Arial"/>
          <w:b/>
          <w:i/>
          <w:color w:val="000000"/>
        </w:rPr>
        <w:t xml:space="preserve"> Adherence Support (IAS)):</w:t>
      </w:r>
    </w:p>
    <w:p w14:paraId="443D2A59" w14:textId="77777777" w:rsidR="00AF57E5" w:rsidRPr="00AF57E5" w:rsidRDefault="00AF57E5" w:rsidP="00AF57E5">
      <w:pPr>
        <w:rPr>
          <w:rFonts w:ascii="Arial" w:hAnsi="Arial" w:cs="Arial"/>
          <w:b/>
          <w:i/>
        </w:rPr>
      </w:pPr>
    </w:p>
    <w:p w14:paraId="798E7278" w14:textId="77777777" w:rsidR="00AF57E5" w:rsidRPr="00AF57E5" w:rsidRDefault="00AF57E5" w:rsidP="00AF57E5">
      <w:pPr>
        <w:pStyle w:val="BodyText3"/>
        <w:rPr>
          <w:color w:val="000000"/>
          <w:sz w:val="24"/>
          <w:lang w:val="en-US" w:eastAsia="en-US"/>
        </w:rPr>
      </w:pPr>
      <w:r w:rsidRPr="00AF57E5">
        <w:rPr>
          <w:color w:val="000000"/>
          <w:sz w:val="24"/>
          <w:lang w:val="en-US" w:eastAsia="en-US"/>
        </w:rPr>
        <w:t xml:space="preserve">Each IAS participant </w:t>
      </w:r>
      <w:proofErr w:type="gramStart"/>
      <w:r w:rsidRPr="00AF57E5">
        <w:rPr>
          <w:color w:val="000000"/>
          <w:sz w:val="24"/>
          <w:lang w:val="en-US" w:eastAsia="en-US"/>
        </w:rPr>
        <w:t>will be matched</w:t>
      </w:r>
      <w:proofErr w:type="gramEnd"/>
      <w:r w:rsidRPr="00AF57E5">
        <w:rPr>
          <w:color w:val="000000"/>
          <w:sz w:val="24"/>
          <w:lang w:val="en-US" w:eastAsia="en-US"/>
        </w:rPr>
        <w:t xml:space="preserve"> to a LHC for </w:t>
      </w:r>
      <w:proofErr w:type="spellStart"/>
      <w:r w:rsidRPr="00AF57E5">
        <w:rPr>
          <w:color w:val="000000"/>
          <w:sz w:val="24"/>
          <w:lang w:val="en-US" w:eastAsia="en-US"/>
        </w:rPr>
        <w:t>theduration</w:t>
      </w:r>
      <w:proofErr w:type="spellEnd"/>
      <w:r w:rsidRPr="00AF57E5">
        <w:rPr>
          <w:color w:val="000000"/>
          <w:sz w:val="24"/>
          <w:lang w:val="en-US" w:eastAsia="en-US"/>
        </w:rPr>
        <w:t xml:space="preserve"> of the study. </w:t>
      </w:r>
      <w:proofErr w:type="spellStart"/>
      <w:r w:rsidRPr="00AF57E5">
        <w:rPr>
          <w:color w:val="000000"/>
          <w:sz w:val="24"/>
          <w:lang w:val="en-US" w:eastAsia="en-US"/>
        </w:rPr>
        <w:t>Individualised</w:t>
      </w:r>
      <w:proofErr w:type="spellEnd"/>
      <w:r w:rsidRPr="00AF57E5">
        <w:rPr>
          <w:color w:val="000000"/>
          <w:sz w:val="24"/>
          <w:lang w:val="en-US" w:eastAsia="en-US"/>
        </w:rPr>
        <w:t xml:space="preserve"> adherence </w:t>
      </w:r>
      <w:proofErr w:type="gramStart"/>
      <w:r w:rsidRPr="00AF57E5">
        <w:rPr>
          <w:color w:val="000000"/>
          <w:sz w:val="24"/>
          <w:lang w:val="en-US" w:eastAsia="en-US"/>
        </w:rPr>
        <w:t>sessions which allow participant-driven discussion</w:t>
      </w:r>
      <w:proofErr w:type="gramEnd"/>
      <w:r w:rsidRPr="00AF57E5">
        <w:rPr>
          <w:color w:val="000000"/>
          <w:sz w:val="24"/>
          <w:lang w:val="en-US" w:eastAsia="en-US"/>
        </w:rPr>
        <w:t xml:space="preserve"> will be scheduled once a month. The number of infections with the intervention will use a mix of results in the data from the study and modeling. Cost-effectiveness analysis and Incidence rate calculation will be the same as the calculation with intervention (GBHC). The effect of IAS </w:t>
      </w:r>
      <w:proofErr w:type="gramStart"/>
      <w:r w:rsidRPr="00AF57E5">
        <w:rPr>
          <w:color w:val="000000"/>
          <w:sz w:val="24"/>
          <w:lang w:val="en-US" w:eastAsia="en-US"/>
        </w:rPr>
        <w:t>will be measured</w:t>
      </w:r>
      <w:proofErr w:type="gramEnd"/>
      <w:r w:rsidRPr="00AF57E5">
        <w:rPr>
          <w:color w:val="000000"/>
          <w:sz w:val="24"/>
          <w:lang w:val="en-US" w:eastAsia="en-US"/>
        </w:rPr>
        <w:t xml:space="preserve"> by </w:t>
      </w:r>
    </w:p>
    <w:p w14:paraId="68CA5323" w14:textId="77777777" w:rsidR="00AF57E5" w:rsidRPr="00AF57E5" w:rsidRDefault="00AF57E5" w:rsidP="00AF57E5">
      <w:pPr>
        <w:pStyle w:val="BodyText3"/>
        <w:numPr>
          <w:ilvl w:val="0"/>
          <w:numId w:val="4"/>
        </w:numPr>
        <w:rPr>
          <w:color w:val="000000"/>
          <w:sz w:val="24"/>
          <w:lang w:val="en-US" w:eastAsia="en-US"/>
        </w:rPr>
      </w:pPr>
      <w:r w:rsidRPr="00AF57E5">
        <w:rPr>
          <w:color w:val="000000"/>
          <w:sz w:val="24"/>
          <w:lang w:val="en-US" w:eastAsia="en-US"/>
        </w:rPr>
        <w:t xml:space="preserve">The difference in the incidence rate in AGYW who receive </w:t>
      </w:r>
      <w:proofErr w:type="spellStart"/>
      <w:r w:rsidRPr="00AF57E5">
        <w:rPr>
          <w:color w:val="000000"/>
          <w:sz w:val="24"/>
          <w:lang w:val="en-US" w:eastAsia="en-US"/>
        </w:rPr>
        <w:t>PrEP</w:t>
      </w:r>
      <w:proofErr w:type="spellEnd"/>
      <w:r w:rsidRPr="00AF57E5">
        <w:rPr>
          <w:color w:val="000000"/>
          <w:sz w:val="24"/>
          <w:lang w:val="en-US" w:eastAsia="en-US"/>
        </w:rPr>
        <w:t xml:space="preserve"> with IAS adherence support and the incidence rate of AGYW who received </w:t>
      </w:r>
      <w:proofErr w:type="spellStart"/>
      <w:r w:rsidRPr="00AF57E5">
        <w:rPr>
          <w:color w:val="000000"/>
          <w:sz w:val="24"/>
          <w:lang w:val="en-US" w:eastAsia="en-US"/>
        </w:rPr>
        <w:t>PrEP</w:t>
      </w:r>
      <w:proofErr w:type="spellEnd"/>
      <w:r w:rsidRPr="00AF57E5">
        <w:rPr>
          <w:color w:val="000000"/>
          <w:sz w:val="24"/>
          <w:lang w:val="en-US" w:eastAsia="en-US"/>
        </w:rPr>
        <w:t xml:space="preserve"> without adherence support (baseline scenario). </w:t>
      </w:r>
    </w:p>
    <w:p w14:paraId="34E45522" w14:textId="77777777" w:rsidR="00AF57E5" w:rsidRPr="00AF57E5" w:rsidRDefault="00AF57E5" w:rsidP="00AF57E5">
      <w:pPr>
        <w:pStyle w:val="BodyText3"/>
        <w:numPr>
          <w:ilvl w:val="0"/>
          <w:numId w:val="4"/>
        </w:numPr>
        <w:rPr>
          <w:color w:val="000000"/>
          <w:sz w:val="24"/>
          <w:lang w:val="en-US" w:eastAsia="en-US"/>
        </w:rPr>
      </w:pPr>
      <w:r w:rsidRPr="00AF57E5">
        <w:rPr>
          <w:color w:val="000000"/>
          <w:sz w:val="24"/>
          <w:lang w:val="en-US" w:eastAsia="en-US"/>
        </w:rPr>
        <w:t xml:space="preserve">The difference in the incidence rate in AGYW who receive </w:t>
      </w:r>
      <w:proofErr w:type="spellStart"/>
      <w:r w:rsidRPr="00AF57E5">
        <w:rPr>
          <w:color w:val="000000"/>
          <w:sz w:val="24"/>
          <w:lang w:val="en-US" w:eastAsia="en-US"/>
        </w:rPr>
        <w:t>PrEP</w:t>
      </w:r>
      <w:proofErr w:type="spellEnd"/>
      <w:r w:rsidRPr="00AF57E5">
        <w:rPr>
          <w:color w:val="000000"/>
          <w:sz w:val="24"/>
          <w:lang w:val="en-US" w:eastAsia="en-US"/>
        </w:rPr>
        <w:t xml:space="preserve"> with IAS adherence support and the incidence rate of AGYW who received </w:t>
      </w:r>
      <w:proofErr w:type="spellStart"/>
      <w:r w:rsidRPr="00AF57E5">
        <w:rPr>
          <w:color w:val="000000"/>
          <w:sz w:val="24"/>
          <w:lang w:val="en-US" w:eastAsia="en-US"/>
        </w:rPr>
        <w:t>PrEP</w:t>
      </w:r>
      <w:proofErr w:type="spellEnd"/>
      <w:r w:rsidRPr="00AF57E5">
        <w:rPr>
          <w:color w:val="000000"/>
          <w:sz w:val="24"/>
          <w:lang w:val="en-US" w:eastAsia="en-US"/>
        </w:rPr>
        <w:t xml:space="preserve"> with GBHC adherence support </w:t>
      </w:r>
    </w:p>
    <w:p w14:paraId="36A2D703" w14:textId="77777777" w:rsidR="00AF57E5" w:rsidRPr="00AF57E5" w:rsidRDefault="00AF57E5" w:rsidP="00AF57E5">
      <w:pPr>
        <w:pStyle w:val="BodyText3"/>
        <w:jc w:val="left"/>
        <w:rPr>
          <w:i/>
          <w:color w:val="000000"/>
          <w:sz w:val="24"/>
        </w:rPr>
      </w:pPr>
      <w:r w:rsidRPr="00AF57E5">
        <w:rPr>
          <w:i/>
          <w:color w:val="000000"/>
          <w:sz w:val="24"/>
        </w:rPr>
        <w:t xml:space="preserve">Incidence rate = #of new HIV cases in a given time period/Total person-time at risk during the study </w:t>
      </w:r>
    </w:p>
    <w:p w14:paraId="201F69E1" w14:textId="77777777" w:rsidR="00AF57E5" w:rsidRPr="00AF57E5" w:rsidRDefault="00AF57E5" w:rsidP="00AF57E5">
      <w:pPr>
        <w:pStyle w:val="BodyText3"/>
        <w:jc w:val="left"/>
        <w:rPr>
          <w:i/>
          <w:color w:val="000000"/>
          <w:sz w:val="24"/>
        </w:rPr>
      </w:pPr>
      <w:r w:rsidRPr="00AF57E5">
        <w:rPr>
          <w:i/>
          <w:color w:val="000000"/>
          <w:sz w:val="24"/>
        </w:rPr>
        <w:lastRenderedPageBreak/>
        <w:t xml:space="preserve">Total cost of </w:t>
      </w:r>
      <w:proofErr w:type="spellStart"/>
      <w:r w:rsidRPr="00AF57E5">
        <w:rPr>
          <w:i/>
          <w:color w:val="000000"/>
          <w:sz w:val="24"/>
        </w:rPr>
        <w:t>PrEP</w:t>
      </w:r>
      <w:proofErr w:type="spellEnd"/>
      <w:r w:rsidRPr="00AF57E5">
        <w:rPr>
          <w:i/>
          <w:color w:val="000000"/>
          <w:sz w:val="24"/>
        </w:rPr>
        <w:t xml:space="preserve"> =#of </w:t>
      </w:r>
      <w:proofErr w:type="spellStart"/>
      <w:r w:rsidRPr="00AF57E5">
        <w:rPr>
          <w:i/>
          <w:color w:val="000000"/>
          <w:sz w:val="24"/>
        </w:rPr>
        <w:t>PrEP</w:t>
      </w:r>
      <w:proofErr w:type="spellEnd"/>
      <w:r w:rsidRPr="00AF57E5">
        <w:rPr>
          <w:i/>
          <w:color w:val="000000"/>
          <w:sz w:val="24"/>
        </w:rPr>
        <w:t xml:space="preserve"> participants * Cost of administering </w:t>
      </w:r>
      <w:proofErr w:type="spellStart"/>
      <w:r w:rsidRPr="00AF57E5">
        <w:rPr>
          <w:i/>
          <w:color w:val="000000"/>
          <w:sz w:val="24"/>
        </w:rPr>
        <w:t>PrEP</w:t>
      </w:r>
      <w:proofErr w:type="spellEnd"/>
      <w:r w:rsidRPr="00AF57E5">
        <w:rPr>
          <w:i/>
          <w:color w:val="000000"/>
          <w:sz w:val="24"/>
        </w:rPr>
        <w:t xml:space="preserve"> with adherence support</w:t>
      </w:r>
    </w:p>
    <w:p w14:paraId="702DA3C5" w14:textId="77777777" w:rsidR="00AF57E5" w:rsidRPr="00AF57E5" w:rsidRDefault="00AF57E5" w:rsidP="00AF57E5">
      <w:pPr>
        <w:pStyle w:val="BodyText3"/>
        <w:keepNext/>
        <w:rPr>
          <w:i/>
          <w:color w:val="000000"/>
          <w:sz w:val="24"/>
        </w:rPr>
      </w:pPr>
      <w:r w:rsidRPr="00AF57E5">
        <w:rPr>
          <w:i/>
          <w:color w:val="000000"/>
          <w:sz w:val="24"/>
        </w:rPr>
        <w:t>Cost effectiveness = Annual or monthly program cost/Annual or monthly #of new HIV cases</w:t>
      </w:r>
    </w:p>
    <w:p w14:paraId="21F09DE7" w14:textId="77777777" w:rsidR="00AF57E5" w:rsidRPr="00AF57E5" w:rsidRDefault="00AF57E5" w:rsidP="00AF57E5">
      <w:pPr>
        <w:pStyle w:val="BodyText3"/>
        <w:keepNext/>
        <w:rPr>
          <w:i/>
          <w:color w:val="000000"/>
          <w:sz w:val="24"/>
        </w:rPr>
      </w:pPr>
      <w:r w:rsidRPr="00AF57E5">
        <w:rPr>
          <w:i/>
          <w:color w:val="000000"/>
          <w:sz w:val="24"/>
        </w:rPr>
        <w:t>Model calculations:</w:t>
      </w:r>
    </w:p>
    <w:p w14:paraId="26E65899" w14:textId="77777777" w:rsidR="00AF57E5" w:rsidRPr="00AF57E5" w:rsidRDefault="00AF57E5" w:rsidP="00AF57E5">
      <w:pPr>
        <w:pStyle w:val="BodyText3"/>
        <w:keepNext/>
        <w:rPr>
          <w:i/>
          <w:color w:val="000000"/>
          <w:sz w:val="24"/>
        </w:rPr>
      </w:pPr>
      <w:r w:rsidRPr="00AF57E5">
        <w:rPr>
          <w:i/>
          <w:color w:val="000000"/>
          <w:sz w:val="24"/>
        </w:rPr>
        <w:t>Infections averted = Baseline new infections – IAS intervention new infections</w:t>
      </w:r>
    </w:p>
    <w:p w14:paraId="6CC40A33" w14:textId="6DE1A977" w:rsidR="001F66FF" w:rsidRPr="00AF57E5" w:rsidRDefault="00AF57E5" w:rsidP="00AF57E5">
      <w:pPr>
        <w:rPr>
          <w:rFonts w:ascii="Arial" w:hAnsi="Arial" w:cs="Arial"/>
          <w:b/>
          <w:i/>
        </w:rPr>
      </w:pPr>
      <w:proofErr w:type="spellStart"/>
      <w:r w:rsidRPr="00AF57E5">
        <w:rPr>
          <w:rFonts w:ascii="Arial" w:hAnsi="Arial" w:cs="Arial"/>
          <w:i/>
          <w:color w:val="000000"/>
        </w:rPr>
        <w:t>PrEP</w:t>
      </w:r>
      <w:proofErr w:type="spellEnd"/>
      <w:r w:rsidRPr="00AF57E5">
        <w:rPr>
          <w:rFonts w:ascii="Arial" w:hAnsi="Arial" w:cs="Arial"/>
          <w:i/>
          <w:color w:val="000000"/>
        </w:rPr>
        <w:t xml:space="preserve"> cost per infection averted = Total cost of </w:t>
      </w:r>
      <w:proofErr w:type="spellStart"/>
      <w:r w:rsidRPr="00AF57E5">
        <w:rPr>
          <w:rFonts w:ascii="Arial" w:hAnsi="Arial" w:cs="Arial"/>
          <w:i/>
          <w:color w:val="000000"/>
        </w:rPr>
        <w:t>PrEP</w:t>
      </w:r>
      <w:proofErr w:type="spellEnd"/>
      <w:r w:rsidRPr="00AF57E5">
        <w:rPr>
          <w:rFonts w:ascii="Arial" w:hAnsi="Arial" w:cs="Arial"/>
          <w:i/>
          <w:color w:val="000000"/>
        </w:rPr>
        <w:t>/ Infections averted</w:t>
      </w:r>
    </w:p>
    <w:p w14:paraId="14605E62" w14:textId="77777777" w:rsidR="001F66FF" w:rsidRPr="001F66FF" w:rsidRDefault="001F66FF" w:rsidP="006B5193">
      <w:pPr>
        <w:rPr>
          <w:rFonts w:ascii="Arial" w:hAnsi="Arial" w:cs="Arial"/>
          <w:b/>
          <w:i/>
        </w:rPr>
      </w:pPr>
    </w:p>
    <w:p w14:paraId="4965DBE7" w14:textId="1B9A078D" w:rsidR="00BE26D7" w:rsidRPr="001550DD" w:rsidRDefault="00654BB1" w:rsidP="005B7BBE">
      <w:pPr>
        <w:outlineLvl w:val="0"/>
        <w:rPr>
          <w:rFonts w:ascii="Arial" w:hAnsi="Arial" w:cs="Arial"/>
          <w:b/>
        </w:rPr>
      </w:pPr>
      <w:r w:rsidRPr="001550DD">
        <w:rPr>
          <w:rFonts w:ascii="Arial" w:hAnsi="Arial" w:cs="Arial"/>
          <w:b/>
        </w:rPr>
        <w:t xml:space="preserve">Cost analysis </w:t>
      </w:r>
    </w:p>
    <w:p w14:paraId="7F206CCF" w14:textId="547A0E8C" w:rsidR="00654BB1" w:rsidRDefault="00654BB1" w:rsidP="006B5193">
      <w:pPr>
        <w:rPr>
          <w:rFonts w:ascii="Arial" w:hAnsi="Arial" w:cs="Arial"/>
        </w:rPr>
      </w:pPr>
    </w:p>
    <w:p w14:paraId="698D0346" w14:textId="0379A4C9" w:rsidR="00497E5C" w:rsidRDefault="00497E5C" w:rsidP="006B5193">
      <w:pPr>
        <w:rPr>
          <w:rFonts w:ascii="Arial" w:hAnsi="Arial" w:cs="Arial"/>
        </w:rPr>
      </w:pPr>
      <w:r>
        <w:rPr>
          <w:rFonts w:ascii="Arial" w:hAnsi="Arial" w:cs="Arial"/>
        </w:rPr>
        <w:t xml:space="preserve">Data will be entered and analyzed in Excel to provide the total incremental costs of each intervention. </w:t>
      </w:r>
    </w:p>
    <w:p w14:paraId="6CB37361" w14:textId="3B5E5191" w:rsidR="00497E5C" w:rsidRDefault="00497E5C" w:rsidP="006B5193">
      <w:pPr>
        <w:rPr>
          <w:rFonts w:ascii="Arial" w:hAnsi="Arial" w:cs="Arial"/>
        </w:rPr>
      </w:pPr>
    </w:p>
    <w:p w14:paraId="2C6BEEEF" w14:textId="7309614B" w:rsidR="00497E5C" w:rsidRPr="00497E5C" w:rsidRDefault="00497E5C" w:rsidP="005B7BBE">
      <w:pPr>
        <w:outlineLvl w:val="0"/>
        <w:rPr>
          <w:rFonts w:ascii="Arial" w:hAnsi="Arial" w:cs="Arial"/>
          <w:b/>
        </w:rPr>
      </w:pPr>
      <w:r w:rsidRPr="00497E5C">
        <w:rPr>
          <w:rFonts w:ascii="Arial" w:hAnsi="Arial" w:cs="Arial"/>
          <w:b/>
        </w:rPr>
        <w:t>Measuring program impact</w:t>
      </w:r>
    </w:p>
    <w:p w14:paraId="6F9C49AC" w14:textId="6D589CFE" w:rsidR="00497E5C" w:rsidRDefault="00497E5C" w:rsidP="00497E5C">
      <w:pPr>
        <w:rPr>
          <w:rFonts w:ascii="Arial" w:hAnsi="Arial" w:cs="Arial"/>
        </w:rPr>
      </w:pPr>
      <w:r>
        <w:rPr>
          <w:rFonts w:ascii="Arial" w:hAnsi="Arial" w:cs="Arial"/>
        </w:rPr>
        <w:t>The goal of the program is to avert HIV infections through both increased PrEP initiation and adherence.  This costing analysis will focus on the incremental costs incurred as a result of each intervention, beginning with the Community-Based Counseling and Testing and culminating at the primary endpoints outlined in the main study protocol. These endpoints will test for PrEP adherence using</w:t>
      </w:r>
      <w:r w:rsidR="00453619">
        <w:rPr>
          <w:rFonts w:ascii="Arial" w:hAnsi="Arial" w:cs="Arial"/>
        </w:rPr>
        <w:t xml:space="preserve"> tenofovir diphosphate</w:t>
      </w:r>
      <w:r>
        <w:rPr>
          <w:rFonts w:ascii="Arial" w:hAnsi="Arial" w:cs="Arial"/>
        </w:rPr>
        <w:t xml:space="preserve"> </w:t>
      </w:r>
      <w:r w:rsidR="00453619">
        <w:rPr>
          <w:rFonts w:ascii="Arial" w:hAnsi="Arial" w:cs="Arial"/>
        </w:rPr>
        <w:t>(</w:t>
      </w:r>
      <w:r>
        <w:rPr>
          <w:rFonts w:ascii="Arial" w:hAnsi="Arial" w:cs="Arial"/>
        </w:rPr>
        <w:t>TFV-DP</w:t>
      </w:r>
      <w:r w:rsidR="00453619">
        <w:rPr>
          <w:rFonts w:ascii="Arial" w:hAnsi="Arial" w:cs="Arial"/>
        </w:rPr>
        <w:t>)</w:t>
      </w:r>
      <w:r>
        <w:rPr>
          <w:rFonts w:ascii="Arial" w:hAnsi="Arial" w:cs="Arial"/>
        </w:rPr>
        <w:t xml:space="preserve"> levels assessed among arms and compared at 3,</w:t>
      </w:r>
      <w:r w:rsidR="001F66FF">
        <w:rPr>
          <w:rFonts w:ascii="Arial" w:hAnsi="Arial" w:cs="Arial"/>
        </w:rPr>
        <w:t xml:space="preserve"> </w:t>
      </w:r>
      <w:r>
        <w:rPr>
          <w:rFonts w:ascii="Arial" w:hAnsi="Arial" w:cs="Arial"/>
        </w:rPr>
        <w:t xml:space="preserve">6, 12, 18, and 24 months. </w:t>
      </w:r>
    </w:p>
    <w:p w14:paraId="077C5CD8" w14:textId="49028F07" w:rsidR="00497E5C" w:rsidRDefault="00497E5C" w:rsidP="00497E5C">
      <w:pPr>
        <w:rPr>
          <w:rFonts w:ascii="Arial" w:hAnsi="Arial" w:cs="Arial"/>
        </w:rPr>
      </w:pPr>
    </w:p>
    <w:p w14:paraId="0235E11B" w14:textId="0958486D" w:rsidR="00497E5C" w:rsidRDefault="00497E5C" w:rsidP="00497E5C">
      <w:pPr>
        <w:rPr>
          <w:rFonts w:ascii="Arial" w:hAnsi="Arial" w:cs="Arial"/>
        </w:rPr>
      </w:pPr>
      <w:r>
        <w:rPr>
          <w:rFonts w:ascii="Arial" w:hAnsi="Arial" w:cs="Arial"/>
        </w:rPr>
        <w:t xml:space="preserve">Modeling of these program results will help to depict the difference in estimated number of HIV infections that would occur without the intervention, and/or that would occur with each unique arm of the intervention. </w:t>
      </w:r>
    </w:p>
    <w:p w14:paraId="49E66372" w14:textId="603A885E" w:rsidR="00497E5C" w:rsidRPr="00652E34" w:rsidRDefault="00497E5C" w:rsidP="006B5193">
      <w:pPr>
        <w:rPr>
          <w:rFonts w:ascii="Arial" w:hAnsi="Arial" w:cs="Arial"/>
        </w:rPr>
      </w:pPr>
    </w:p>
    <w:p w14:paraId="678845E9" w14:textId="62C49AAB" w:rsidR="005206D3" w:rsidRPr="00497E5C" w:rsidRDefault="00497E5C" w:rsidP="005B7BBE">
      <w:pPr>
        <w:outlineLvl w:val="0"/>
        <w:rPr>
          <w:rFonts w:ascii="Arial" w:hAnsi="Arial" w:cs="Arial"/>
          <w:b/>
        </w:rPr>
      </w:pPr>
      <w:r w:rsidRPr="00497E5C">
        <w:rPr>
          <w:rFonts w:ascii="Arial" w:hAnsi="Arial" w:cs="Arial"/>
          <w:b/>
        </w:rPr>
        <w:t xml:space="preserve">Measuring cost effectiveness </w:t>
      </w:r>
    </w:p>
    <w:p w14:paraId="73F0B72A" w14:textId="2B6E818B" w:rsidR="005206D3" w:rsidRDefault="005206D3" w:rsidP="009A7825">
      <w:pPr>
        <w:rPr>
          <w:rFonts w:ascii="Arial" w:hAnsi="Arial" w:cs="Arial"/>
          <w:b/>
        </w:rPr>
      </w:pPr>
    </w:p>
    <w:p w14:paraId="4B543E78" w14:textId="0329A0D5" w:rsidR="001F66FF" w:rsidRPr="00A928CB" w:rsidRDefault="001F66FF" w:rsidP="001F66FF">
      <w:pPr>
        <w:rPr>
          <w:rFonts w:ascii="Arial" w:hAnsi="Arial" w:cs="Arial"/>
          <w:sz w:val="16"/>
          <w:szCs w:val="16"/>
        </w:rPr>
      </w:pPr>
      <w:r>
        <w:rPr>
          <w:rFonts w:ascii="Arial" w:hAnsi="Arial" w:cs="Arial"/>
        </w:rPr>
        <w:t xml:space="preserve">The cost effectiveness analysis will compare the incremental costs and benefits of the intervention compared </w:t>
      </w:r>
      <w:r w:rsidR="00453619">
        <w:rPr>
          <w:rFonts w:ascii="Arial" w:hAnsi="Arial" w:cs="Arial"/>
        </w:rPr>
        <w:t>to the status quo of current HTC</w:t>
      </w:r>
      <w:r>
        <w:rPr>
          <w:rFonts w:ascii="Arial" w:hAnsi="Arial" w:cs="Arial"/>
        </w:rPr>
        <w:t xml:space="preserve"> </w:t>
      </w:r>
      <w:r w:rsidR="00453619">
        <w:rPr>
          <w:rFonts w:ascii="Arial" w:hAnsi="Arial" w:cs="Arial"/>
        </w:rPr>
        <w:t xml:space="preserve">capacities </w:t>
      </w:r>
      <w:r>
        <w:rPr>
          <w:rFonts w:ascii="Arial" w:hAnsi="Arial" w:cs="Arial"/>
        </w:rPr>
        <w:t xml:space="preserve">in South Africa. The incremental cost effectiveness ratio (ICER) will be measured by the additional costs incurred through the intervention divided by the additional number of infections averted through the intervention (compared to the number of infections averted through no intervention).  </w:t>
      </w:r>
      <m:oMath>
        <m:r>
          <m:rPr>
            <m:sty m:val="p"/>
          </m:rPr>
          <w:rPr>
            <w:rFonts w:ascii="Cambria Math" w:hAnsi="Cambria Math" w:cs="Arial"/>
            <w:sz w:val="16"/>
            <w:szCs w:val="16"/>
          </w:rPr>
          <w:br/>
        </m:r>
      </m:oMath>
      <m:oMathPara>
        <m:oMathParaPr>
          <m:jc m:val="center"/>
        </m:oMathParaPr>
        <m:oMath>
          <m:r>
            <w:rPr>
              <w:rFonts w:ascii="Cambria Math" w:hAnsi="Cambria Math" w:cs="Arial"/>
              <w:sz w:val="16"/>
              <w:szCs w:val="16"/>
            </w:rPr>
            <m:t>ICER=</m:t>
          </m:r>
          <m:f>
            <m:fPr>
              <m:ctrlPr>
                <w:rPr>
                  <w:rFonts w:ascii="Cambria Math" w:hAnsi="Cambria Math" w:cs="Arial"/>
                  <w:i/>
                  <w:sz w:val="16"/>
                  <w:szCs w:val="16"/>
                </w:rPr>
              </m:ctrlPr>
            </m:fPr>
            <m:num>
              <m:sSub>
                <m:sSubPr>
                  <m:ctrlPr>
                    <w:rPr>
                      <w:rFonts w:ascii="Cambria Math" w:hAnsi="Cambria Math" w:cs="Arial"/>
                      <w:i/>
                      <w:sz w:val="16"/>
                      <w:szCs w:val="16"/>
                    </w:rPr>
                  </m:ctrlPr>
                </m:sSubPr>
                <m:e>
                  <m:r>
                    <w:rPr>
                      <w:rFonts w:ascii="Cambria Math" w:hAnsi="Cambria Math" w:cs="Arial"/>
                      <w:sz w:val="16"/>
                      <w:szCs w:val="16"/>
                    </w:rPr>
                    <m:t>C</m:t>
                  </m:r>
                </m:e>
                <m:sub>
                  <m:r>
                    <w:rPr>
                      <w:rFonts w:ascii="Cambria Math" w:hAnsi="Cambria Math" w:cs="Arial"/>
                      <w:sz w:val="16"/>
                      <w:szCs w:val="16"/>
                    </w:rPr>
                    <m:t>new</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C</m:t>
                  </m:r>
                </m:e>
                <m:sub>
                  <m:r>
                    <w:rPr>
                      <w:rFonts w:ascii="Cambria Math" w:hAnsi="Cambria Math" w:cs="Arial"/>
                      <w:sz w:val="16"/>
                      <w:szCs w:val="16"/>
                    </w:rPr>
                    <m:t>old</m:t>
                  </m:r>
                </m:sub>
              </m:sSub>
            </m:num>
            <m:den>
              <m:sSub>
                <m:sSubPr>
                  <m:ctrlPr>
                    <w:rPr>
                      <w:rFonts w:ascii="Cambria Math" w:hAnsi="Cambria Math" w:cs="Arial"/>
                      <w:i/>
                      <w:sz w:val="16"/>
                      <w:szCs w:val="16"/>
                    </w:rPr>
                  </m:ctrlPr>
                </m:sSubPr>
                <m:e>
                  <m:r>
                    <w:rPr>
                      <w:rFonts w:ascii="Cambria Math" w:hAnsi="Cambria Math" w:cs="Arial"/>
                      <w:sz w:val="16"/>
                      <w:szCs w:val="16"/>
                    </w:rPr>
                    <m:t>E</m:t>
                  </m:r>
                </m:e>
                <m:sub>
                  <m:r>
                    <w:rPr>
                      <w:rFonts w:ascii="Cambria Math" w:hAnsi="Cambria Math" w:cs="Arial"/>
                      <w:sz w:val="16"/>
                      <w:szCs w:val="16"/>
                    </w:rPr>
                    <m:t>new</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E</m:t>
                  </m:r>
                </m:e>
                <m:sub>
                  <m:r>
                    <w:rPr>
                      <w:rFonts w:ascii="Cambria Math" w:hAnsi="Cambria Math" w:cs="Arial"/>
                      <w:sz w:val="16"/>
                      <w:szCs w:val="16"/>
                    </w:rPr>
                    <m:t>old</m:t>
                  </m:r>
                </m:sub>
              </m:sSub>
            </m:den>
          </m:f>
        </m:oMath>
      </m:oMathPara>
    </w:p>
    <w:p w14:paraId="79ED6818" w14:textId="77777777" w:rsidR="001F66FF" w:rsidRPr="007214F3" w:rsidRDefault="001F66FF" w:rsidP="001F66FF">
      <w:pPr>
        <w:rPr>
          <w:rFonts w:ascii="Arial" w:hAnsi="Arial" w:cs="Arial"/>
        </w:rPr>
      </w:pPr>
    </w:p>
    <w:p w14:paraId="23BF4D24" w14:textId="77777777" w:rsidR="001F66FF" w:rsidRPr="007214F3" w:rsidRDefault="001F66FF" w:rsidP="001F66FF">
      <w:pPr>
        <w:rPr>
          <w:rFonts w:ascii="Arial" w:hAnsi="Arial" w:cs="Arial"/>
          <w:sz w:val="20"/>
          <w:szCs w:val="20"/>
        </w:rPr>
      </w:pPr>
    </w:p>
    <w:p w14:paraId="7CFF319F" w14:textId="61CFDD8B" w:rsidR="001F66FF" w:rsidRPr="00A928CB" w:rsidRDefault="001F66FF" w:rsidP="001F66FF">
      <w:pPr>
        <w:jc w:val="center"/>
        <w:rPr>
          <w:rFonts w:ascii="Arial" w:hAnsi="Arial" w:cs="Arial"/>
          <w:sz w:val="16"/>
          <w:szCs w:val="16"/>
        </w:rPr>
      </w:pPr>
      <m:oMathPara>
        <m:oMath>
          <m:r>
            <w:rPr>
              <w:rFonts w:ascii="Cambria Math" w:hAnsi="Cambria Math" w:cs="Arial"/>
              <w:sz w:val="16"/>
              <w:szCs w:val="16"/>
            </w:rPr>
            <m:t xml:space="preserve">ICER= </m:t>
          </m:r>
          <m:f>
            <m:fPr>
              <m:ctrlPr>
                <w:rPr>
                  <w:rFonts w:ascii="Cambria Math" w:hAnsi="Cambria Math" w:cs="Arial"/>
                  <w:i/>
                  <w:sz w:val="16"/>
                  <w:szCs w:val="16"/>
                </w:rPr>
              </m:ctrlPr>
            </m:fPr>
            <m:num>
              <m:r>
                <m:rPr>
                  <m:sty m:val="p"/>
                </m:rPr>
                <w:rPr>
                  <w:rFonts w:ascii="Cambria Math" w:hAnsi="Cambria Math" w:cs="Arial"/>
                  <w:sz w:val="16"/>
                  <w:szCs w:val="16"/>
                </w:rPr>
                <m:t>Δ</m:t>
              </m:r>
              <m:r>
                <w:rPr>
                  <w:rFonts w:ascii="Cambria Math" w:hAnsi="Cambria Math" w:cs="Arial"/>
                  <w:sz w:val="16"/>
                  <w:szCs w:val="16"/>
                </w:rPr>
                <m:t xml:space="preserve"> In costs of providing intervention  </m:t>
              </m:r>
            </m:num>
            <m:den>
              <m:r>
                <m:rPr>
                  <m:sty m:val="p"/>
                </m:rPr>
                <w:rPr>
                  <w:rFonts w:ascii="Cambria Math" w:hAnsi="Cambria Math" w:cs="Arial"/>
                  <w:sz w:val="16"/>
                  <w:szCs w:val="16"/>
                </w:rPr>
                <m:t xml:space="preserve">Δ Additional number of infections averted </m:t>
              </m:r>
            </m:den>
          </m:f>
        </m:oMath>
      </m:oMathPara>
    </w:p>
    <w:p w14:paraId="651F8EE8" w14:textId="77777777" w:rsidR="001F66FF" w:rsidRPr="007214F3" w:rsidRDefault="001F66FF" w:rsidP="001F66FF">
      <w:pPr>
        <w:rPr>
          <w:rFonts w:ascii="Arial" w:hAnsi="Arial" w:cs="Arial"/>
        </w:rPr>
      </w:pPr>
    </w:p>
    <w:p w14:paraId="496C7FCC" w14:textId="487FF090" w:rsidR="00497E5C" w:rsidRPr="001F66FF" w:rsidRDefault="001F66FF" w:rsidP="009A7825">
      <w:pPr>
        <w:rPr>
          <w:rFonts w:ascii="Arial" w:hAnsi="Arial" w:cs="Arial"/>
          <w:b/>
        </w:rPr>
      </w:pPr>
      <w:r>
        <w:rPr>
          <w:rFonts w:ascii="Arial" w:hAnsi="Arial" w:cs="Arial"/>
        </w:rPr>
        <w:t>This cost analysis will also provid</w:t>
      </w:r>
      <w:r w:rsidR="00453619">
        <w:rPr>
          <w:rFonts w:ascii="Arial" w:hAnsi="Arial" w:cs="Arial"/>
        </w:rPr>
        <w:t>e information on the cost per young woman</w:t>
      </w:r>
      <w:r>
        <w:rPr>
          <w:rFonts w:ascii="Arial" w:hAnsi="Arial" w:cs="Arial"/>
        </w:rPr>
        <w:t xml:space="preserve"> in</w:t>
      </w:r>
      <w:r w:rsidR="00453619">
        <w:rPr>
          <w:rFonts w:ascii="Arial" w:hAnsi="Arial" w:cs="Arial"/>
        </w:rPr>
        <w:t>itiated on PrEP, the cost per young woman</w:t>
      </w:r>
      <w:r>
        <w:rPr>
          <w:rFonts w:ascii="Arial" w:hAnsi="Arial" w:cs="Arial"/>
        </w:rPr>
        <w:t xml:space="preserve"> adhering to PrEP treatment at the 3, 6, 12, 18, and 24-month endpoints. Finally, we will provide information on the cost profiles of total costs by cost category. </w:t>
      </w:r>
    </w:p>
    <w:p w14:paraId="5AEDA1BF" w14:textId="7A0D9A2A" w:rsidR="001F66FF" w:rsidRDefault="001F66FF" w:rsidP="009A7825">
      <w:pPr>
        <w:rPr>
          <w:rFonts w:ascii="Arial" w:hAnsi="Arial" w:cs="Arial"/>
          <w:b/>
          <w:i/>
        </w:rPr>
      </w:pPr>
    </w:p>
    <w:p w14:paraId="080F7A97" w14:textId="77777777" w:rsidR="00453619" w:rsidRPr="00453619" w:rsidRDefault="00453619" w:rsidP="009A7825">
      <w:pPr>
        <w:rPr>
          <w:rFonts w:ascii="Arial" w:hAnsi="Arial" w:cs="Arial"/>
          <w:b/>
          <w:i/>
        </w:rPr>
      </w:pPr>
    </w:p>
    <w:p w14:paraId="7C3772B0" w14:textId="102B9E19" w:rsidR="009A7825" w:rsidRPr="00A928CB" w:rsidRDefault="009A7825" w:rsidP="009A7825">
      <w:pPr>
        <w:rPr>
          <w:rFonts w:ascii="Arial" w:hAnsi="Arial" w:cs="Arial"/>
        </w:rPr>
      </w:pPr>
    </w:p>
    <w:p w14:paraId="6DACDBAB" w14:textId="437A7291" w:rsidR="004623EA" w:rsidRDefault="00AF57E5" w:rsidP="009A7825"/>
    <w:p w14:paraId="4B89F05A" w14:textId="05D69812" w:rsidR="001F66FF" w:rsidRDefault="001F66FF" w:rsidP="009A7825"/>
    <w:p w14:paraId="262B1DDB" w14:textId="77777777" w:rsidR="001F66FF" w:rsidRDefault="001F66FF" w:rsidP="005B7BBE">
      <w:pPr>
        <w:outlineLvl w:val="0"/>
        <w:rPr>
          <w:rFonts w:ascii="Arial" w:hAnsi="Arial" w:cs="Arial"/>
          <w:b/>
        </w:rPr>
      </w:pPr>
      <w:r>
        <w:rPr>
          <w:rFonts w:ascii="Arial" w:hAnsi="Arial" w:cs="Arial"/>
          <w:b/>
        </w:rPr>
        <w:t xml:space="preserve">Timeline </w:t>
      </w:r>
    </w:p>
    <w:tbl>
      <w:tblPr>
        <w:tblW w:w="9664" w:type="dxa"/>
        <w:tblInd w:w="-736" w:type="dxa"/>
        <w:tblLook w:val="04A0" w:firstRow="1" w:lastRow="0" w:firstColumn="1" w:lastColumn="0" w:noHBand="0" w:noVBand="1"/>
      </w:tblPr>
      <w:tblGrid>
        <w:gridCol w:w="575"/>
        <w:gridCol w:w="4411"/>
        <w:gridCol w:w="2368"/>
        <w:gridCol w:w="2310"/>
      </w:tblGrid>
      <w:tr w:rsidR="001F66FF" w:rsidRPr="007C6973" w14:paraId="59E18DA6" w14:textId="77777777" w:rsidTr="001B1D93">
        <w:trPr>
          <w:trHeight w:val="360"/>
        </w:trPr>
        <w:tc>
          <w:tcPr>
            <w:tcW w:w="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533B9" w14:textId="77777777" w:rsidR="001F66FF" w:rsidRPr="007C6973" w:rsidRDefault="001F66FF" w:rsidP="001B1D93">
            <w:pPr>
              <w:jc w:val="center"/>
              <w:rPr>
                <w:rFonts w:ascii="Calibri" w:hAnsi="Calibri"/>
                <w:b/>
                <w:bCs/>
              </w:rPr>
            </w:pPr>
            <w:r w:rsidRPr="007C6973">
              <w:rPr>
                <w:rFonts w:ascii="Calibri" w:hAnsi="Calibri"/>
                <w:b/>
                <w:bCs/>
              </w:rPr>
              <w:t>No</w:t>
            </w:r>
          </w:p>
        </w:tc>
        <w:tc>
          <w:tcPr>
            <w:tcW w:w="4411" w:type="dxa"/>
            <w:tcBorders>
              <w:top w:val="single" w:sz="4" w:space="0" w:color="auto"/>
              <w:left w:val="nil"/>
              <w:bottom w:val="single" w:sz="4" w:space="0" w:color="auto"/>
              <w:right w:val="single" w:sz="4" w:space="0" w:color="auto"/>
            </w:tcBorders>
            <w:shd w:val="clear" w:color="auto" w:fill="auto"/>
            <w:vAlign w:val="center"/>
            <w:hideMark/>
          </w:tcPr>
          <w:p w14:paraId="313E1FE4" w14:textId="77777777" w:rsidR="001F66FF" w:rsidRPr="007C6973" w:rsidRDefault="001F66FF" w:rsidP="001B1D93">
            <w:pPr>
              <w:jc w:val="center"/>
              <w:rPr>
                <w:rFonts w:ascii="Calibri" w:hAnsi="Calibri"/>
                <w:b/>
                <w:bCs/>
              </w:rPr>
            </w:pPr>
            <w:r w:rsidRPr="007C6973">
              <w:rPr>
                <w:rFonts w:ascii="Calibri" w:hAnsi="Calibri"/>
                <w:b/>
                <w:bCs/>
              </w:rPr>
              <w:t>Activities</w:t>
            </w:r>
          </w:p>
        </w:tc>
        <w:tc>
          <w:tcPr>
            <w:tcW w:w="2368" w:type="dxa"/>
            <w:tcBorders>
              <w:top w:val="single" w:sz="4" w:space="0" w:color="auto"/>
              <w:left w:val="nil"/>
              <w:bottom w:val="single" w:sz="4" w:space="0" w:color="auto"/>
              <w:right w:val="single" w:sz="4" w:space="0" w:color="auto"/>
            </w:tcBorders>
            <w:shd w:val="clear" w:color="auto" w:fill="auto"/>
            <w:vAlign w:val="center"/>
            <w:hideMark/>
          </w:tcPr>
          <w:p w14:paraId="375A45F2" w14:textId="77777777" w:rsidR="001F66FF" w:rsidRPr="007C6973" w:rsidRDefault="001F66FF" w:rsidP="001B1D93">
            <w:pPr>
              <w:jc w:val="center"/>
              <w:rPr>
                <w:rFonts w:ascii="Calibri" w:hAnsi="Calibri"/>
                <w:b/>
                <w:bCs/>
              </w:rPr>
            </w:pPr>
            <w:r w:rsidRPr="007C6973">
              <w:rPr>
                <w:rFonts w:ascii="Calibri" w:hAnsi="Calibri"/>
                <w:b/>
                <w:bCs/>
              </w:rPr>
              <w:t>Expected Outputs</w:t>
            </w:r>
          </w:p>
        </w:tc>
        <w:tc>
          <w:tcPr>
            <w:tcW w:w="2310" w:type="dxa"/>
            <w:tcBorders>
              <w:top w:val="single" w:sz="4" w:space="0" w:color="auto"/>
              <w:left w:val="nil"/>
              <w:bottom w:val="single" w:sz="4" w:space="0" w:color="auto"/>
              <w:right w:val="single" w:sz="4" w:space="0" w:color="auto"/>
            </w:tcBorders>
            <w:shd w:val="clear" w:color="auto" w:fill="auto"/>
            <w:vAlign w:val="center"/>
            <w:hideMark/>
          </w:tcPr>
          <w:p w14:paraId="1D3A1FC5" w14:textId="77777777" w:rsidR="001F66FF" w:rsidRPr="007C6973" w:rsidRDefault="001F66FF" w:rsidP="001B1D93">
            <w:pPr>
              <w:jc w:val="center"/>
              <w:rPr>
                <w:rFonts w:ascii="Calibri" w:hAnsi="Calibri"/>
                <w:b/>
                <w:bCs/>
              </w:rPr>
            </w:pPr>
            <w:r w:rsidRPr="007C6973">
              <w:rPr>
                <w:rFonts w:ascii="Calibri" w:hAnsi="Calibri"/>
                <w:b/>
                <w:bCs/>
              </w:rPr>
              <w:t>Timeline</w:t>
            </w:r>
          </w:p>
        </w:tc>
      </w:tr>
      <w:tr w:rsidR="001F66FF" w:rsidRPr="007C6973" w14:paraId="3A8D4A34" w14:textId="77777777" w:rsidTr="001B1D93">
        <w:trPr>
          <w:trHeight w:val="485"/>
        </w:trPr>
        <w:tc>
          <w:tcPr>
            <w:tcW w:w="575" w:type="dxa"/>
            <w:tcBorders>
              <w:top w:val="nil"/>
              <w:left w:val="single" w:sz="4" w:space="0" w:color="auto"/>
              <w:bottom w:val="single" w:sz="4" w:space="0" w:color="auto"/>
              <w:right w:val="single" w:sz="4" w:space="0" w:color="auto"/>
            </w:tcBorders>
            <w:shd w:val="clear" w:color="auto" w:fill="auto"/>
            <w:noWrap/>
            <w:vAlign w:val="center"/>
          </w:tcPr>
          <w:p w14:paraId="3D040547" w14:textId="77777777" w:rsidR="001F66FF" w:rsidRPr="007C6973" w:rsidRDefault="001F66FF" w:rsidP="001B1D93">
            <w:pPr>
              <w:rPr>
                <w:rFonts w:ascii="Calibri" w:hAnsi="Calibri"/>
                <w:b/>
                <w:bCs/>
                <w:sz w:val="20"/>
                <w:szCs w:val="20"/>
              </w:rPr>
            </w:pPr>
            <w:r>
              <w:rPr>
                <w:rFonts w:ascii="Calibri" w:hAnsi="Calibri"/>
                <w:b/>
                <w:bCs/>
                <w:sz w:val="20"/>
                <w:szCs w:val="20"/>
              </w:rPr>
              <w:t>1</w:t>
            </w:r>
          </w:p>
        </w:tc>
        <w:tc>
          <w:tcPr>
            <w:tcW w:w="4411" w:type="dxa"/>
            <w:tcBorders>
              <w:top w:val="nil"/>
              <w:left w:val="nil"/>
              <w:bottom w:val="single" w:sz="4" w:space="0" w:color="auto"/>
              <w:right w:val="single" w:sz="4" w:space="0" w:color="auto"/>
            </w:tcBorders>
            <w:shd w:val="clear" w:color="auto" w:fill="auto"/>
            <w:vAlign w:val="center"/>
          </w:tcPr>
          <w:p w14:paraId="5E4B44D1" w14:textId="77777777" w:rsidR="001F66FF" w:rsidRPr="007C6973" w:rsidRDefault="001F66FF" w:rsidP="001B1D93">
            <w:pPr>
              <w:rPr>
                <w:rFonts w:ascii="Calibri" w:hAnsi="Calibri"/>
                <w:sz w:val="20"/>
                <w:szCs w:val="20"/>
              </w:rPr>
            </w:pPr>
            <w:r>
              <w:rPr>
                <w:rFonts w:ascii="Calibri" w:hAnsi="Calibri"/>
                <w:sz w:val="20"/>
                <w:szCs w:val="20"/>
              </w:rPr>
              <w:t>Finalize the economic evaluation protocol</w:t>
            </w:r>
          </w:p>
        </w:tc>
        <w:tc>
          <w:tcPr>
            <w:tcW w:w="2368" w:type="dxa"/>
            <w:tcBorders>
              <w:top w:val="nil"/>
              <w:left w:val="nil"/>
              <w:bottom w:val="single" w:sz="4" w:space="0" w:color="auto"/>
              <w:right w:val="single" w:sz="4" w:space="0" w:color="auto"/>
            </w:tcBorders>
            <w:shd w:val="clear" w:color="auto" w:fill="auto"/>
            <w:vAlign w:val="center"/>
          </w:tcPr>
          <w:p w14:paraId="089BDF78" w14:textId="77777777" w:rsidR="001F66FF" w:rsidRPr="007C6973" w:rsidRDefault="001F66FF" w:rsidP="001B1D93">
            <w:pPr>
              <w:rPr>
                <w:rFonts w:ascii="Calibri" w:hAnsi="Calibri"/>
                <w:sz w:val="20"/>
                <w:szCs w:val="20"/>
              </w:rPr>
            </w:pPr>
            <w:r>
              <w:rPr>
                <w:rFonts w:ascii="Calibri" w:hAnsi="Calibri"/>
                <w:sz w:val="20"/>
                <w:szCs w:val="20"/>
              </w:rPr>
              <w:t xml:space="preserve">Protocol developed </w:t>
            </w:r>
          </w:p>
        </w:tc>
        <w:tc>
          <w:tcPr>
            <w:tcW w:w="2310" w:type="dxa"/>
            <w:tcBorders>
              <w:top w:val="nil"/>
              <w:left w:val="nil"/>
              <w:bottom w:val="single" w:sz="4" w:space="0" w:color="auto"/>
              <w:right w:val="single" w:sz="4" w:space="0" w:color="auto"/>
            </w:tcBorders>
            <w:shd w:val="clear" w:color="auto" w:fill="auto"/>
            <w:vAlign w:val="center"/>
          </w:tcPr>
          <w:p w14:paraId="5ED8B464" w14:textId="77777777" w:rsidR="001F66FF" w:rsidRPr="005E4213" w:rsidRDefault="001F66FF" w:rsidP="001B1D93">
            <w:pPr>
              <w:rPr>
                <w:rFonts w:ascii="Calibri" w:hAnsi="Calibri"/>
                <w:sz w:val="20"/>
                <w:szCs w:val="20"/>
              </w:rPr>
            </w:pPr>
            <w:r>
              <w:rPr>
                <w:rFonts w:ascii="Calibri" w:hAnsi="Calibri"/>
                <w:sz w:val="20"/>
                <w:szCs w:val="20"/>
              </w:rPr>
              <w:t>July 2018</w:t>
            </w:r>
          </w:p>
        </w:tc>
      </w:tr>
      <w:tr w:rsidR="001F66FF" w:rsidRPr="007C6973" w14:paraId="428E1088" w14:textId="77777777" w:rsidTr="001B1D93">
        <w:trPr>
          <w:trHeight w:val="449"/>
        </w:trPr>
        <w:tc>
          <w:tcPr>
            <w:tcW w:w="575" w:type="dxa"/>
            <w:tcBorders>
              <w:top w:val="nil"/>
              <w:left w:val="single" w:sz="4" w:space="0" w:color="auto"/>
              <w:bottom w:val="single" w:sz="4" w:space="0" w:color="auto"/>
              <w:right w:val="single" w:sz="4" w:space="0" w:color="auto"/>
            </w:tcBorders>
            <w:shd w:val="clear" w:color="auto" w:fill="auto"/>
            <w:noWrap/>
            <w:vAlign w:val="center"/>
          </w:tcPr>
          <w:p w14:paraId="5964799E" w14:textId="77777777" w:rsidR="001F66FF" w:rsidRPr="007C6973" w:rsidRDefault="001F66FF" w:rsidP="001B1D93">
            <w:pPr>
              <w:rPr>
                <w:rFonts w:ascii="Calibri" w:hAnsi="Calibri"/>
                <w:b/>
                <w:bCs/>
                <w:sz w:val="20"/>
                <w:szCs w:val="20"/>
              </w:rPr>
            </w:pPr>
            <w:r>
              <w:rPr>
                <w:rFonts w:ascii="Calibri" w:hAnsi="Calibri"/>
                <w:b/>
                <w:bCs/>
                <w:sz w:val="20"/>
                <w:szCs w:val="20"/>
              </w:rPr>
              <w:t>1.1</w:t>
            </w:r>
          </w:p>
        </w:tc>
        <w:tc>
          <w:tcPr>
            <w:tcW w:w="4411" w:type="dxa"/>
            <w:tcBorders>
              <w:top w:val="nil"/>
              <w:left w:val="nil"/>
              <w:bottom w:val="single" w:sz="4" w:space="0" w:color="auto"/>
              <w:right w:val="single" w:sz="4" w:space="0" w:color="auto"/>
            </w:tcBorders>
            <w:shd w:val="clear" w:color="auto" w:fill="auto"/>
            <w:vAlign w:val="center"/>
          </w:tcPr>
          <w:p w14:paraId="7E9A7C3C" w14:textId="77777777" w:rsidR="001F66FF" w:rsidRPr="007C6973" w:rsidRDefault="001F66FF" w:rsidP="001B1D93">
            <w:pPr>
              <w:rPr>
                <w:rFonts w:ascii="Calibri" w:hAnsi="Calibri"/>
                <w:sz w:val="20"/>
                <w:szCs w:val="20"/>
              </w:rPr>
            </w:pPr>
            <w:r>
              <w:rPr>
                <w:rFonts w:ascii="Calibri" w:hAnsi="Calibri"/>
                <w:sz w:val="20"/>
                <w:szCs w:val="20"/>
              </w:rPr>
              <w:t>Finalize methodological approach</w:t>
            </w:r>
          </w:p>
        </w:tc>
        <w:tc>
          <w:tcPr>
            <w:tcW w:w="2368" w:type="dxa"/>
            <w:tcBorders>
              <w:top w:val="nil"/>
              <w:left w:val="nil"/>
              <w:bottom w:val="single" w:sz="4" w:space="0" w:color="auto"/>
              <w:right w:val="single" w:sz="4" w:space="0" w:color="auto"/>
            </w:tcBorders>
            <w:shd w:val="clear" w:color="auto" w:fill="auto"/>
            <w:vAlign w:val="center"/>
          </w:tcPr>
          <w:p w14:paraId="079D01D6" w14:textId="77777777" w:rsidR="001F66FF" w:rsidRPr="007C6973" w:rsidRDefault="001F66FF" w:rsidP="001B1D93">
            <w:pPr>
              <w:rPr>
                <w:rFonts w:ascii="Calibri" w:hAnsi="Calibri"/>
                <w:sz w:val="20"/>
                <w:szCs w:val="20"/>
              </w:rPr>
            </w:pPr>
            <w:r>
              <w:rPr>
                <w:rFonts w:ascii="Calibri" w:hAnsi="Calibri"/>
                <w:sz w:val="20"/>
                <w:szCs w:val="20"/>
              </w:rPr>
              <w:t xml:space="preserve">Methods described and approved </w:t>
            </w:r>
          </w:p>
        </w:tc>
        <w:tc>
          <w:tcPr>
            <w:tcW w:w="2310" w:type="dxa"/>
            <w:tcBorders>
              <w:top w:val="nil"/>
              <w:left w:val="nil"/>
              <w:bottom w:val="single" w:sz="4" w:space="0" w:color="auto"/>
              <w:right w:val="single" w:sz="4" w:space="0" w:color="auto"/>
            </w:tcBorders>
            <w:shd w:val="clear" w:color="auto" w:fill="auto"/>
            <w:vAlign w:val="center"/>
          </w:tcPr>
          <w:p w14:paraId="2D5C21EB" w14:textId="77777777" w:rsidR="001F66FF" w:rsidRPr="005E4213" w:rsidRDefault="001F66FF" w:rsidP="001B1D93">
            <w:pPr>
              <w:rPr>
                <w:rFonts w:ascii="Calibri" w:hAnsi="Calibri"/>
                <w:sz w:val="20"/>
                <w:szCs w:val="20"/>
              </w:rPr>
            </w:pPr>
            <w:r>
              <w:rPr>
                <w:rFonts w:ascii="Calibri" w:hAnsi="Calibri"/>
                <w:sz w:val="20"/>
                <w:szCs w:val="20"/>
              </w:rPr>
              <w:t>August 2018</w:t>
            </w:r>
          </w:p>
        </w:tc>
      </w:tr>
      <w:tr w:rsidR="001F66FF" w:rsidRPr="007C6973" w14:paraId="7067BEF7" w14:textId="77777777" w:rsidTr="001B1D93">
        <w:trPr>
          <w:trHeight w:val="864"/>
        </w:trPr>
        <w:tc>
          <w:tcPr>
            <w:tcW w:w="575" w:type="dxa"/>
            <w:tcBorders>
              <w:top w:val="nil"/>
              <w:left w:val="single" w:sz="4" w:space="0" w:color="auto"/>
              <w:bottom w:val="single" w:sz="4" w:space="0" w:color="auto"/>
              <w:right w:val="single" w:sz="4" w:space="0" w:color="auto"/>
            </w:tcBorders>
            <w:shd w:val="clear" w:color="auto" w:fill="auto"/>
            <w:noWrap/>
            <w:vAlign w:val="center"/>
          </w:tcPr>
          <w:p w14:paraId="5F1D1B47" w14:textId="77777777" w:rsidR="001F66FF" w:rsidRPr="007C6973" w:rsidRDefault="001F66FF" w:rsidP="001B1D93">
            <w:pPr>
              <w:rPr>
                <w:rFonts w:ascii="Calibri" w:hAnsi="Calibri"/>
                <w:b/>
                <w:bCs/>
                <w:sz w:val="20"/>
                <w:szCs w:val="20"/>
              </w:rPr>
            </w:pPr>
            <w:r>
              <w:rPr>
                <w:rFonts w:ascii="Calibri" w:hAnsi="Calibri"/>
                <w:b/>
                <w:bCs/>
                <w:sz w:val="20"/>
                <w:szCs w:val="20"/>
              </w:rPr>
              <w:t>1.2</w:t>
            </w:r>
          </w:p>
        </w:tc>
        <w:tc>
          <w:tcPr>
            <w:tcW w:w="4411" w:type="dxa"/>
            <w:tcBorders>
              <w:top w:val="nil"/>
              <w:left w:val="nil"/>
              <w:bottom w:val="single" w:sz="4" w:space="0" w:color="auto"/>
              <w:right w:val="single" w:sz="4" w:space="0" w:color="auto"/>
            </w:tcBorders>
            <w:shd w:val="clear" w:color="auto" w:fill="auto"/>
            <w:vAlign w:val="center"/>
          </w:tcPr>
          <w:p w14:paraId="7AAC65E1" w14:textId="77777777" w:rsidR="001F66FF" w:rsidRPr="007C6973" w:rsidRDefault="001F66FF" w:rsidP="001B1D93">
            <w:pPr>
              <w:rPr>
                <w:rFonts w:ascii="Calibri" w:hAnsi="Calibri"/>
                <w:sz w:val="20"/>
                <w:szCs w:val="20"/>
              </w:rPr>
            </w:pPr>
            <w:r>
              <w:rPr>
                <w:rFonts w:ascii="Calibri" w:hAnsi="Calibri"/>
                <w:sz w:val="20"/>
                <w:szCs w:val="20"/>
              </w:rPr>
              <w:t>Modify interview guidelines or cost data questionnaires for both start up activities and on-going project activities</w:t>
            </w:r>
          </w:p>
        </w:tc>
        <w:tc>
          <w:tcPr>
            <w:tcW w:w="2368" w:type="dxa"/>
            <w:tcBorders>
              <w:top w:val="nil"/>
              <w:left w:val="nil"/>
              <w:bottom w:val="single" w:sz="4" w:space="0" w:color="auto"/>
              <w:right w:val="single" w:sz="4" w:space="0" w:color="auto"/>
            </w:tcBorders>
            <w:shd w:val="clear" w:color="auto" w:fill="auto"/>
            <w:vAlign w:val="center"/>
          </w:tcPr>
          <w:p w14:paraId="42CD68F1" w14:textId="77777777" w:rsidR="001F66FF" w:rsidRPr="007C6973" w:rsidRDefault="001F66FF" w:rsidP="001B1D93">
            <w:pPr>
              <w:rPr>
                <w:rFonts w:ascii="Calibri" w:hAnsi="Calibri"/>
                <w:sz w:val="20"/>
                <w:szCs w:val="20"/>
              </w:rPr>
            </w:pPr>
            <w:r>
              <w:rPr>
                <w:rFonts w:ascii="Calibri" w:hAnsi="Calibri"/>
                <w:sz w:val="20"/>
                <w:szCs w:val="20"/>
              </w:rPr>
              <w:t xml:space="preserve">Guidelines and forms developed and/or revised </w:t>
            </w:r>
          </w:p>
        </w:tc>
        <w:tc>
          <w:tcPr>
            <w:tcW w:w="2310" w:type="dxa"/>
            <w:tcBorders>
              <w:top w:val="nil"/>
              <w:left w:val="nil"/>
              <w:bottom w:val="single" w:sz="4" w:space="0" w:color="auto"/>
              <w:right w:val="single" w:sz="4" w:space="0" w:color="auto"/>
            </w:tcBorders>
            <w:shd w:val="clear" w:color="auto" w:fill="auto"/>
            <w:vAlign w:val="center"/>
          </w:tcPr>
          <w:p w14:paraId="5D3FB74C" w14:textId="2DB794FF" w:rsidR="001F66FF" w:rsidRPr="005E4213" w:rsidRDefault="005F3A75" w:rsidP="001B1D93">
            <w:pPr>
              <w:rPr>
                <w:rFonts w:ascii="Calibri" w:hAnsi="Calibri"/>
                <w:sz w:val="20"/>
                <w:szCs w:val="20"/>
              </w:rPr>
            </w:pPr>
            <w:r>
              <w:rPr>
                <w:rFonts w:ascii="Calibri" w:hAnsi="Calibri"/>
                <w:sz w:val="20"/>
                <w:szCs w:val="20"/>
              </w:rPr>
              <w:t>July-September</w:t>
            </w:r>
            <w:r w:rsidR="001F66FF">
              <w:rPr>
                <w:rFonts w:ascii="Calibri" w:hAnsi="Calibri"/>
                <w:sz w:val="20"/>
                <w:szCs w:val="20"/>
              </w:rPr>
              <w:t>2018</w:t>
            </w:r>
          </w:p>
        </w:tc>
      </w:tr>
      <w:tr w:rsidR="001F66FF" w:rsidRPr="007C6973" w14:paraId="480D4409" w14:textId="77777777" w:rsidTr="001B1D93">
        <w:trPr>
          <w:trHeight w:val="864"/>
        </w:trPr>
        <w:tc>
          <w:tcPr>
            <w:tcW w:w="575" w:type="dxa"/>
            <w:tcBorders>
              <w:top w:val="nil"/>
              <w:left w:val="single" w:sz="4" w:space="0" w:color="auto"/>
              <w:bottom w:val="single" w:sz="4" w:space="0" w:color="auto"/>
              <w:right w:val="single" w:sz="4" w:space="0" w:color="auto"/>
            </w:tcBorders>
            <w:shd w:val="clear" w:color="auto" w:fill="auto"/>
            <w:noWrap/>
            <w:vAlign w:val="center"/>
          </w:tcPr>
          <w:p w14:paraId="5715FA32" w14:textId="77777777" w:rsidR="001F66FF" w:rsidRPr="007C6973" w:rsidRDefault="001F66FF" w:rsidP="001B1D93">
            <w:pPr>
              <w:rPr>
                <w:rFonts w:ascii="Calibri" w:hAnsi="Calibri"/>
                <w:b/>
                <w:bCs/>
                <w:sz w:val="20"/>
                <w:szCs w:val="20"/>
              </w:rPr>
            </w:pPr>
            <w:r>
              <w:rPr>
                <w:rFonts w:ascii="Calibri" w:hAnsi="Calibri"/>
                <w:b/>
                <w:bCs/>
                <w:sz w:val="20"/>
                <w:szCs w:val="20"/>
              </w:rPr>
              <w:t>2.</w:t>
            </w:r>
          </w:p>
        </w:tc>
        <w:tc>
          <w:tcPr>
            <w:tcW w:w="4411" w:type="dxa"/>
            <w:tcBorders>
              <w:top w:val="nil"/>
              <w:left w:val="nil"/>
              <w:bottom w:val="single" w:sz="4" w:space="0" w:color="auto"/>
              <w:right w:val="single" w:sz="4" w:space="0" w:color="auto"/>
            </w:tcBorders>
            <w:shd w:val="clear" w:color="auto" w:fill="auto"/>
            <w:vAlign w:val="center"/>
          </w:tcPr>
          <w:p w14:paraId="012C42BC" w14:textId="77777777" w:rsidR="001F66FF" w:rsidRPr="007C6973" w:rsidRDefault="001F66FF" w:rsidP="001B1D93">
            <w:pPr>
              <w:rPr>
                <w:rFonts w:ascii="Calibri" w:hAnsi="Calibri"/>
                <w:sz w:val="20"/>
                <w:szCs w:val="20"/>
              </w:rPr>
            </w:pPr>
            <w:r>
              <w:rPr>
                <w:rFonts w:ascii="Calibri" w:hAnsi="Calibri"/>
                <w:sz w:val="20"/>
                <w:szCs w:val="20"/>
              </w:rPr>
              <w:t>Collection information form project reports and project expense reports on start-up activities and costs.</w:t>
            </w:r>
          </w:p>
        </w:tc>
        <w:tc>
          <w:tcPr>
            <w:tcW w:w="2368" w:type="dxa"/>
            <w:tcBorders>
              <w:top w:val="nil"/>
              <w:left w:val="nil"/>
              <w:bottom w:val="single" w:sz="4" w:space="0" w:color="auto"/>
              <w:right w:val="single" w:sz="4" w:space="0" w:color="auto"/>
            </w:tcBorders>
            <w:shd w:val="clear" w:color="auto" w:fill="auto"/>
            <w:vAlign w:val="center"/>
          </w:tcPr>
          <w:p w14:paraId="1A08CF5C" w14:textId="77777777" w:rsidR="001F66FF" w:rsidRPr="007C6973" w:rsidRDefault="001F66FF" w:rsidP="001B1D93">
            <w:pPr>
              <w:rPr>
                <w:rFonts w:ascii="Calibri" w:hAnsi="Calibri"/>
                <w:sz w:val="20"/>
                <w:szCs w:val="20"/>
              </w:rPr>
            </w:pPr>
            <w:r>
              <w:rPr>
                <w:rFonts w:ascii="Calibri" w:hAnsi="Calibri"/>
                <w:sz w:val="20"/>
                <w:szCs w:val="20"/>
              </w:rPr>
              <w:t>Start-up cost data collected from project expense reports and entered into excel spreadsheet files.</w:t>
            </w:r>
          </w:p>
        </w:tc>
        <w:tc>
          <w:tcPr>
            <w:tcW w:w="2310" w:type="dxa"/>
            <w:tcBorders>
              <w:top w:val="nil"/>
              <w:left w:val="nil"/>
              <w:bottom w:val="single" w:sz="4" w:space="0" w:color="auto"/>
              <w:right w:val="single" w:sz="4" w:space="0" w:color="auto"/>
            </w:tcBorders>
            <w:shd w:val="clear" w:color="auto" w:fill="auto"/>
            <w:vAlign w:val="center"/>
          </w:tcPr>
          <w:p w14:paraId="5F07C494" w14:textId="1E9A4AC8" w:rsidR="001F66FF" w:rsidRPr="005E4213" w:rsidRDefault="005F3A75" w:rsidP="001B1D93">
            <w:pPr>
              <w:rPr>
                <w:rFonts w:ascii="Calibri" w:hAnsi="Calibri"/>
                <w:sz w:val="20"/>
                <w:szCs w:val="20"/>
              </w:rPr>
            </w:pPr>
            <w:r>
              <w:rPr>
                <w:rFonts w:ascii="Calibri" w:hAnsi="Calibri"/>
                <w:sz w:val="20"/>
                <w:szCs w:val="20"/>
              </w:rPr>
              <w:t>July 2018-September</w:t>
            </w:r>
            <w:r w:rsidR="001F66FF">
              <w:rPr>
                <w:rFonts w:ascii="Calibri" w:hAnsi="Calibri"/>
                <w:sz w:val="20"/>
                <w:szCs w:val="20"/>
              </w:rPr>
              <w:t xml:space="preserve"> 2018</w:t>
            </w:r>
          </w:p>
        </w:tc>
      </w:tr>
      <w:tr w:rsidR="001F66FF" w:rsidRPr="007C6973" w14:paraId="755BF2DD" w14:textId="77777777" w:rsidTr="001B1D93">
        <w:trPr>
          <w:trHeight w:val="864"/>
        </w:trPr>
        <w:tc>
          <w:tcPr>
            <w:tcW w:w="575" w:type="dxa"/>
            <w:tcBorders>
              <w:top w:val="nil"/>
              <w:left w:val="single" w:sz="4" w:space="0" w:color="auto"/>
              <w:bottom w:val="single" w:sz="4" w:space="0" w:color="auto"/>
              <w:right w:val="single" w:sz="4" w:space="0" w:color="auto"/>
            </w:tcBorders>
            <w:shd w:val="clear" w:color="auto" w:fill="auto"/>
            <w:noWrap/>
            <w:vAlign w:val="center"/>
          </w:tcPr>
          <w:p w14:paraId="3FF7DC65" w14:textId="77777777" w:rsidR="001F66FF" w:rsidRDefault="001F66FF" w:rsidP="001B1D93">
            <w:pPr>
              <w:rPr>
                <w:rFonts w:ascii="Calibri" w:hAnsi="Calibri"/>
                <w:b/>
                <w:bCs/>
                <w:sz w:val="20"/>
                <w:szCs w:val="20"/>
              </w:rPr>
            </w:pPr>
            <w:r>
              <w:rPr>
                <w:rFonts w:ascii="Calibri" w:hAnsi="Calibri"/>
                <w:b/>
                <w:bCs/>
                <w:sz w:val="20"/>
                <w:szCs w:val="20"/>
              </w:rPr>
              <w:t>3.</w:t>
            </w:r>
          </w:p>
        </w:tc>
        <w:tc>
          <w:tcPr>
            <w:tcW w:w="4411" w:type="dxa"/>
            <w:tcBorders>
              <w:top w:val="nil"/>
              <w:left w:val="nil"/>
              <w:bottom w:val="single" w:sz="4" w:space="0" w:color="auto"/>
              <w:right w:val="single" w:sz="4" w:space="0" w:color="auto"/>
            </w:tcBorders>
            <w:shd w:val="clear" w:color="auto" w:fill="auto"/>
            <w:vAlign w:val="center"/>
          </w:tcPr>
          <w:p w14:paraId="22CEE157" w14:textId="77777777" w:rsidR="001F66FF" w:rsidRDefault="001F66FF" w:rsidP="001B1D93">
            <w:pPr>
              <w:rPr>
                <w:rFonts w:ascii="Calibri" w:hAnsi="Calibri"/>
                <w:sz w:val="20"/>
                <w:szCs w:val="20"/>
              </w:rPr>
            </w:pPr>
            <w:r>
              <w:rPr>
                <w:rFonts w:ascii="Calibri" w:hAnsi="Calibri"/>
                <w:sz w:val="20"/>
                <w:szCs w:val="20"/>
              </w:rPr>
              <w:t>Collect information from project report, project expense reports and facilities on recurrent operational costs</w:t>
            </w:r>
          </w:p>
        </w:tc>
        <w:tc>
          <w:tcPr>
            <w:tcW w:w="2368" w:type="dxa"/>
            <w:tcBorders>
              <w:top w:val="nil"/>
              <w:left w:val="nil"/>
              <w:bottom w:val="single" w:sz="4" w:space="0" w:color="auto"/>
              <w:right w:val="single" w:sz="4" w:space="0" w:color="auto"/>
            </w:tcBorders>
            <w:shd w:val="clear" w:color="auto" w:fill="auto"/>
            <w:vAlign w:val="center"/>
          </w:tcPr>
          <w:p w14:paraId="75A7877E" w14:textId="77777777" w:rsidR="001F66FF" w:rsidRDefault="001F66FF" w:rsidP="001B1D93">
            <w:pPr>
              <w:rPr>
                <w:rFonts w:ascii="Calibri" w:hAnsi="Calibri"/>
                <w:sz w:val="20"/>
                <w:szCs w:val="20"/>
              </w:rPr>
            </w:pPr>
            <w:r>
              <w:rPr>
                <w:rFonts w:ascii="Calibri" w:hAnsi="Calibri"/>
                <w:sz w:val="20"/>
                <w:szCs w:val="20"/>
              </w:rPr>
              <w:t xml:space="preserve">Information on recurrent operational costs collected </w:t>
            </w:r>
          </w:p>
        </w:tc>
        <w:tc>
          <w:tcPr>
            <w:tcW w:w="2310" w:type="dxa"/>
            <w:tcBorders>
              <w:top w:val="nil"/>
              <w:left w:val="nil"/>
              <w:bottom w:val="single" w:sz="4" w:space="0" w:color="auto"/>
              <w:right w:val="single" w:sz="4" w:space="0" w:color="auto"/>
            </w:tcBorders>
            <w:shd w:val="clear" w:color="auto" w:fill="auto"/>
            <w:vAlign w:val="center"/>
          </w:tcPr>
          <w:p w14:paraId="3705D227" w14:textId="16C81A06" w:rsidR="001F66FF" w:rsidRPr="005E4213" w:rsidRDefault="001550DD" w:rsidP="001B1D93">
            <w:pPr>
              <w:rPr>
                <w:rFonts w:ascii="Calibri" w:hAnsi="Calibri"/>
                <w:sz w:val="20"/>
                <w:szCs w:val="20"/>
              </w:rPr>
            </w:pPr>
            <w:r>
              <w:rPr>
                <w:rFonts w:ascii="Calibri" w:hAnsi="Calibri"/>
                <w:sz w:val="20"/>
                <w:szCs w:val="20"/>
              </w:rPr>
              <w:t>October</w:t>
            </w:r>
            <w:r w:rsidR="001F66FF">
              <w:rPr>
                <w:rFonts w:ascii="Calibri" w:hAnsi="Calibri"/>
                <w:sz w:val="20"/>
                <w:szCs w:val="20"/>
              </w:rPr>
              <w:t xml:space="preserve"> 2018</w:t>
            </w:r>
          </w:p>
        </w:tc>
      </w:tr>
      <w:tr w:rsidR="001F66FF" w:rsidRPr="007C6973" w14:paraId="5B35D845" w14:textId="77777777" w:rsidTr="001B1D93">
        <w:trPr>
          <w:trHeight w:val="768"/>
        </w:trPr>
        <w:tc>
          <w:tcPr>
            <w:tcW w:w="575" w:type="dxa"/>
            <w:tcBorders>
              <w:top w:val="nil"/>
              <w:left w:val="single" w:sz="4" w:space="0" w:color="auto"/>
              <w:bottom w:val="single" w:sz="4" w:space="0" w:color="auto"/>
              <w:right w:val="single" w:sz="4" w:space="0" w:color="auto"/>
            </w:tcBorders>
            <w:shd w:val="clear" w:color="auto" w:fill="auto"/>
            <w:noWrap/>
            <w:vAlign w:val="center"/>
          </w:tcPr>
          <w:p w14:paraId="6380FA2D" w14:textId="77777777" w:rsidR="001F66FF" w:rsidRPr="007C6973" w:rsidRDefault="001F66FF" w:rsidP="001B1D93">
            <w:pPr>
              <w:rPr>
                <w:rFonts w:ascii="Calibri" w:hAnsi="Calibri"/>
                <w:b/>
                <w:bCs/>
                <w:sz w:val="20"/>
                <w:szCs w:val="20"/>
              </w:rPr>
            </w:pPr>
            <w:r>
              <w:rPr>
                <w:rFonts w:ascii="Calibri" w:hAnsi="Calibri"/>
                <w:b/>
                <w:bCs/>
                <w:sz w:val="20"/>
                <w:szCs w:val="20"/>
              </w:rPr>
              <w:t>3.1</w:t>
            </w:r>
          </w:p>
        </w:tc>
        <w:tc>
          <w:tcPr>
            <w:tcW w:w="4411" w:type="dxa"/>
            <w:tcBorders>
              <w:top w:val="nil"/>
              <w:left w:val="nil"/>
              <w:bottom w:val="single" w:sz="4" w:space="0" w:color="auto"/>
              <w:right w:val="single" w:sz="4" w:space="0" w:color="auto"/>
            </w:tcBorders>
            <w:shd w:val="clear" w:color="auto" w:fill="auto"/>
            <w:vAlign w:val="center"/>
          </w:tcPr>
          <w:p w14:paraId="660A6DC8" w14:textId="032DBD97" w:rsidR="001F66FF" w:rsidRPr="007C6973" w:rsidRDefault="001F66FF" w:rsidP="001B1D93">
            <w:pPr>
              <w:rPr>
                <w:rFonts w:ascii="Calibri" w:hAnsi="Calibri"/>
                <w:sz w:val="20"/>
                <w:szCs w:val="20"/>
              </w:rPr>
            </w:pPr>
            <w:r>
              <w:rPr>
                <w:rFonts w:ascii="Calibri" w:hAnsi="Calibri"/>
                <w:sz w:val="20"/>
                <w:szCs w:val="20"/>
              </w:rPr>
              <w:t xml:space="preserve">Collect time and motion information </w:t>
            </w:r>
            <w:r w:rsidR="001550DD">
              <w:rPr>
                <w:rFonts w:ascii="Calibri" w:hAnsi="Calibri"/>
                <w:sz w:val="20"/>
                <w:szCs w:val="20"/>
              </w:rPr>
              <w:t>on PrEP initiation from each of the 4 HTC modes</w:t>
            </w:r>
          </w:p>
        </w:tc>
        <w:tc>
          <w:tcPr>
            <w:tcW w:w="2368" w:type="dxa"/>
            <w:tcBorders>
              <w:top w:val="nil"/>
              <w:left w:val="nil"/>
              <w:bottom w:val="single" w:sz="4" w:space="0" w:color="auto"/>
              <w:right w:val="single" w:sz="4" w:space="0" w:color="auto"/>
            </w:tcBorders>
            <w:shd w:val="clear" w:color="auto" w:fill="auto"/>
            <w:vAlign w:val="center"/>
          </w:tcPr>
          <w:p w14:paraId="39227EE7" w14:textId="4CBDAF12" w:rsidR="001F66FF" w:rsidRPr="007C6973" w:rsidRDefault="001F66FF" w:rsidP="001B1D93">
            <w:pPr>
              <w:rPr>
                <w:rFonts w:ascii="Calibri" w:hAnsi="Calibri"/>
                <w:sz w:val="20"/>
                <w:szCs w:val="20"/>
              </w:rPr>
            </w:pPr>
            <w:r>
              <w:rPr>
                <w:rFonts w:ascii="Calibri" w:hAnsi="Calibri"/>
                <w:sz w:val="20"/>
                <w:szCs w:val="20"/>
              </w:rPr>
              <w:t xml:space="preserve">Data collected at </w:t>
            </w:r>
            <w:r w:rsidR="001550DD">
              <w:rPr>
                <w:rFonts w:ascii="Calibri" w:hAnsi="Calibri"/>
                <w:sz w:val="20"/>
                <w:szCs w:val="20"/>
              </w:rPr>
              <w:t>HTC phase</w:t>
            </w:r>
          </w:p>
        </w:tc>
        <w:tc>
          <w:tcPr>
            <w:tcW w:w="2310" w:type="dxa"/>
            <w:tcBorders>
              <w:top w:val="nil"/>
              <w:left w:val="nil"/>
              <w:bottom w:val="single" w:sz="4" w:space="0" w:color="auto"/>
              <w:right w:val="single" w:sz="4" w:space="0" w:color="auto"/>
            </w:tcBorders>
            <w:shd w:val="clear" w:color="auto" w:fill="auto"/>
            <w:vAlign w:val="center"/>
          </w:tcPr>
          <w:p w14:paraId="2F978648" w14:textId="77777777" w:rsidR="001550DD" w:rsidRDefault="001550DD" w:rsidP="001B1D93">
            <w:pPr>
              <w:rPr>
                <w:rFonts w:ascii="Calibri" w:hAnsi="Calibri"/>
                <w:sz w:val="20"/>
                <w:szCs w:val="20"/>
              </w:rPr>
            </w:pPr>
            <w:r>
              <w:rPr>
                <w:rFonts w:ascii="Calibri" w:hAnsi="Calibri"/>
                <w:sz w:val="20"/>
                <w:szCs w:val="20"/>
              </w:rPr>
              <w:t>October</w:t>
            </w:r>
          </w:p>
          <w:p w14:paraId="7B6B374F" w14:textId="78AD68B9" w:rsidR="001F66FF" w:rsidRPr="005E4213" w:rsidRDefault="001550DD" w:rsidP="001B1D93">
            <w:pPr>
              <w:rPr>
                <w:rFonts w:ascii="Calibri" w:hAnsi="Calibri"/>
                <w:sz w:val="20"/>
                <w:szCs w:val="20"/>
              </w:rPr>
            </w:pPr>
            <w:r>
              <w:rPr>
                <w:rFonts w:ascii="Calibri" w:hAnsi="Calibri"/>
                <w:sz w:val="20"/>
                <w:szCs w:val="20"/>
              </w:rPr>
              <w:t>2018</w:t>
            </w:r>
          </w:p>
        </w:tc>
      </w:tr>
      <w:tr w:rsidR="001F66FF" w:rsidRPr="007C6973" w14:paraId="304E02C8" w14:textId="77777777" w:rsidTr="001B1D93">
        <w:trPr>
          <w:trHeight w:val="648"/>
        </w:trPr>
        <w:tc>
          <w:tcPr>
            <w:tcW w:w="575" w:type="dxa"/>
            <w:tcBorders>
              <w:top w:val="nil"/>
              <w:left w:val="single" w:sz="4" w:space="0" w:color="auto"/>
              <w:bottom w:val="single" w:sz="4" w:space="0" w:color="auto"/>
              <w:right w:val="single" w:sz="4" w:space="0" w:color="auto"/>
            </w:tcBorders>
            <w:shd w:val="clear" w:color="auto" w:fill="auto"/>
            <w:noWrap/>
            <w:vAlign w:val="center"/>
          </w:tcPr>
          <w:p w14:paraId="3BB6B199" w14:textId="77777777" w:rsidR="001F66FF" w:rsidRPr="007C6973" w:rsidRDefault="001F66FF" w:rsidP="001B1D93">
            <w:pPr>
              <w:rPr>
                <w:rFonts w:ascii="Calibri" w:hAnsi="Calibri"/>
                <w:b/>
                <w:bCs/>
                <w:sz w:val="20"/>
                <w:szCs w:val="20"/>
              </w:rPr>
            </w:pPr>
            <w:r>
              <w:rPr>
                <w:rFonts w:ascii="Calibri" w:hAnsi="Calibri"/>
                <w:b/>
                <w:bCs/>
                <w:sz w:val="20"/>
                <w:szCs w:val="20"/>
              </w:rPr>
              <w:t>3.1</w:t>
            </w:r>
          </w:p>
        </w:tc>
        <w:tc>
          <w:tcPr>
            <w:tcW w:w="4411" w:type="dxa"/>
            <w:tcBorders>
              <w:top w:val="nil"/>
              <w:left w:val="nil"/>
              <w:bottom w:val="single" w:sz="4" w:space="0" w:color="auto"/>
              <w:right w:val="single" w:sz="4" w:space="0" w:color="auto"/>
            </w:tcBorders>
            <w:shd w:val="clear" w:color="auto" w:fill="auto"/>
            <w:vAlign w:val="center"/>
          </w:tcPr>
          <w:p w14:paraId="6AC80EF3" w14:textId="4A711B9E" w:rsidR="001F66FF" w:rsidRPr="007C6973" w:rsidRDefault="001F66FF" w:rsidP="001B1D93">
            <w:pPr>
              <w:rPr>
                <w:rFonts w:ascii="Calibri" w:hAnsi="Calibri"/>
                <w:sz w:val="20"/>
                <w:szCs w:val="20"/>
              </w:rPr>
            </w:pPr>
            <w:r>
              <w:rPr>
                <w:rFonts w:ascii="Calibri" w:hAnsi="Calibri"/>
                <w:sz w:val="20"/>
                <w:szCs w:val="20"/>
              </w:rPr>
              <w:t xml:space="preserve">Collect time and motion information </w:t>
            </w:r>
            <w:r w:rsidR="001550DD">
              <w:rPr>
                <w:rFonts w:ascii="Calibri" w:hAnsi="Calibri"/>
                <w:sz w:val="20"/>
                <w:szCs w:val="20"/>
              </w:rPr>
              <w:t>on PrEP adherence from each adherence support mode</w:t>
            </w:r>
          </w:p>
        </w:tc>
        <w:tc>
          <w:tcPr>
            <w:tcW w:w="2368" w:type="dxa"/>
            <w:tcBorders>
              <w:top w:val="nil"/>
              <w:left w:val="nil"/>
              <w:bottom w:val="single" w:sz="4" w:space="0" w:color="auto"/>
              <w:right w:val="single" w:sz="4" w:space="0" w:color="auto"/>
            </w:tcBorders>
            <w:shd w:val="clear" w:color="auto" w:fill="auto"/>
            <w:vAlign w:val="center"/>
          </w:tcPr>
          <w:p w14:paraId="17F26E5A" w14:textId="4822B15E" w:rsidR="001F66FF" w:rsidRPr="007C6973" w:rsidRDefault="001F66FF" w:rsidP="001B1D93">
            <w:pPr>
              <w:rPr>
                <w:rFonts w:ascii="Calibri" w:hAnsi="Calibri"/>
                <w:sz w:val="20"/>
                <w:szCs w:val="20"/>
              </w:rPr>
            </w:pPr>
            <w:r>
              <w:rPr>
                <w:rFonts w:ascii="Calibri" w:hAnsi="Calibri"/>
                <w:sz w:val="20"/>
                <w:szCs w:val="20"/>
              </w:rPr>
              <w:t>Data collected</w:t>
            </w:r>
            <w:r w:rsidR="001550DD">
              <w:rPr>
                <w:rFonts w:ascii="Calibri" w:hAnsi="Calibri"/>
                <w:sz w:val="20"/>
                <w:szCs w:val="20"/>
              </w:rPr>
              <w:t xml:space="preserve"> at adherence support phase</w:t>
            </w:r>
          </w:p>
        </w:tc>
        <w:tc>
          <w:tcPr>
            <w:tcW w:w="2310" w:type="dxa"/>
            <w:tcBorders>
              <w:top w:val="nil"/>
              <w:left w:val="nil"/>
              <w:bottom w:val="single" w:sz="4" w:space="0" w:color="auto"/>
              <w:right w:val="single" w:sz="4" w:space="0" w:color="auto"/>
            </w:tcBorders>
            <w:shd w:val="clear" w:color="auto" w:fill="auto"/>
            <w:vAlign w:val="center"/>
          </w:tcPr>
          <w:p w14:paraId="4A801FBA" w14:textId="4EDBD0EE" w:rsidR="001F66FF" w:rsidRPr="009F633C" w:rsidRDefault="001550DD" w:rsidP="001B1D93">
            <w:pPr>
              <w:keepNext/>
              <w:keepLines/>
              <w:outlineLvl w:val="1"/>
              <w:rPr>
                <w:rFonts w:ascii="Calibri" w:hAnsi="Calibri"/>
                <w:sz w:val="20"/>
                <w:szCs w:val="20"/>
                <w:highlight w:val="yellow"/>
              </w:rPr>
            </w:pPr>
            <w:r>
              <w:rPr>
                <w:rFonts w:ascii="Calibri" w:hAnsi="Calibri"/>
                <w:sz w:val="20"/>
                <w:szCs w:val="20"/>
              </w:rPr>
              <w:t>October 2018</w:t>
            </w:r>
          </w:p>
        </w:tc>
      </w:tr>
      <w:tr w:rsidR="001F66FF" w:rsidRPr="007C6973" w14:paraId="1D3DF543" w14:textId="77777777" w:rsidTr="001B1D93">
        <w:trPr>
          <w:trHeight w:val="768"/>
        </w:trPr>
        <w:tc>
          <w:tcPr>
            <w:tcW w:w="575" w:type="dxa"/>
            <w:tcBorders>
              <w:top w:val="nil"/>
              <w:left w:val="single" w:sz="4" w:space="0" w:color="auto"/>
              <w:bottom w:val="single" w:sz="4" w:space="0" w:color="auto"/>
              <w:right w:val="single" w:sz="4" w:space="0" w:color="auto"/>
            </w:tcBorders>
            <w:shd w:val="clear" w:color="auto" w:fill="auto"/>
            <w:noWrap/>
            <w:vAlign w:val="center"/>
          </w:tcPr>
          <w:p w14:paraId="3BCD6ED3" w14:textId="77777777" w:rsidR="001F66FF" w:rsidRPr="007C6973" w:rsidRDefault="001F66FF" w:rsidP="001B1D93">
            <w:pPr>
              <w:rPr>
                <w:rFonts w:ascii="Calibri" w:hAnsi="Calibri"/>
                <w:b/>
                <w:bCs/>
                <w:sz w:val="20"/>
                <w:szCs w:val="20"/>
              </w:rPr>
            </w:pPr>
            <w:r>
              <w:rPr>
                <w:rFonts w:ascii="Calibri" w:hAnsi="Calibri"/>
                <w:b/>
                <w:bCs/>
                <w:sz w:val="20"/>
                <w:szCs w:val="20"/>
              </w:rPr>
              <w:t>4.0</w:t>
            </w:r>
          </w:p>
        </w:tc>
        <w:tc>
          <w:tcPr>
            <w:tcW w:w="4411" w:type="dxa"/>
            <w:tcBorders>
              <w:top w:val="nil"/>
              <w:left w:val="nil"/>
              <w:bottom w:val="single" w:sz="4" w:space="0" w:color="auto"/>
              <w:right w:val="single" w:sz="4" w:space="0" w:color="auto"/>
            </w:tcBorders>
            <w:shd w:val="clear" w:color="auto" w:fill="auto"/>
            <w:vAlign w:val="center"/>
          </w:tcPr>
          <w:p w14:paraId="53216905" w14:textId="77777777" w:rsidR="001F66FF" w:rsidRPr="007C6973" w:rsidRDefault="001F66FF" w:rsidP="001B1D93">
            <w:pPr>
              <w:rPr>
                <w:rFonts w:ascii="Calibri" w:hAnsi="Calibri"/>
                <w:sz w:val="20"/>
                <w:szCs w:val="20"/>
              </w:rPr>
            </w:pPr>
            <w:r>
              <w:rPr>
                <w:rFonts w:ascii="Calibri" w:hAnsi="Calibri"/>
                <w:sz w:val="20"/>
                <w:szCs w:val="20"/>
              </w:rPr>
              <w:t xml:space="preserve">Follow up on missing or necessary supplementary data </w:t>
            </w:r>
          </w:p>
        </w:tc>
        <w:tc>
          <w:tcPr>
            <w:tcW w:w="2368" w:type="dxa"/>
            <w:tcBorders>
              <w:top w:val="nil"/>
              <w:left w:val="nil"/>
              <w:bottom w:val="single" w:sz="4" w:space="0" w:color="auto"/>
              <w:right w:val="single" w:sz="4" w:space="0" w:color="auto"/>
            </w:tcBorders>
            <w:shd w:val="clear" w:color="auto" w:fill="auto"/>
            <w:vAlign w:val="center"/>
          </w:tcPr>
          <w:p w14:paraId="43C6D2E3" w14:textId="77777777" w:rsidR="001F66FF" w:rsidRPr="007C6973" w:rsidRDefault="001F66FF" w:rsidP="001B1D93">
            <w:pPr>
              <w:rPr>
                <w:rFonts w:ascii="Calibri" w:hAnsi="Calibri"/>
                <w:sz w:val="20"/>
                <w:szCs w:val="20"/>
              </w:rPr>
            </w:pPr>
            <w:r>
              <w:rPr>
                <w:rFonts w:ascii="Calibri" w:hAnsi="Calibri"/>
                <w:sz w:val="20"/>
                <w:szCs w:val="20"/>
              </w:rPr>
              <w:t>Self-reported surveys from staff in East London (or if return trip possible, self-observed data)</w:t>
            </w:r>
          </w:p>
        </w:tc>
        <w:tc>
          <w:tcPr>
            <w:tcW w:w="2310" w:type="dxa"/>
            <w:tcBorders>
              <w:top w:val="nil"/>
              <w:left w:val="nil"/>
              <w:bottom w:val="single" w:sz="4" w:space="0" w:color="auto"/>
              <w:right w:val="single" w:sz="4" w:space="0" w:color="auto"/>
            </w:tcBorders>
            <w:shd w:val="clear" w:color="auto" w:fill="auto"/>
            <w:vAlign w:val="center"/>
          </w:tcPr>
          <w:p w14:paraId="3D9521C9" w14:textId="59D2DD18" w:rsidR="001F66FF" w:rsidRPr="00686B66" w:rsidRDefault="001550DD" w:rsidP="001B1D93">
            <w:pPr>
              <w:keepNext/>
              <w:keepLines/>
              <w:outlineLvl w:val="1"/>
              <w:rPr>
                <w:rFonts w:ascii="Calibri" w:hAnsi="Calibri"/>
                <w:sz w:val="20"/>
                <w:szCs w:val="20"/>
              </w:rPr>
            </w:pPr>
            <w:r>
              <w:rPr>
                <w:rFonts w:ascii="Calibri" w:hAnsi="Calibri"/>
                <w:sz w:val="20"/>
                <w:szCs w:val="20"/>
              </w:rPr>
              <w:t>November</w:t>
            </w:r>
            <w:r w:rsidR="001F66FF" w:rsidRPr="00686B66">
              <w:rPr>
                <w:rFonts w:ascii="Calibri" w:hAnsi="Calibri"/>
                <w:sz w:val="20"/>
                <w:szCs w:val="20"/>
              </w:rPr>
              <w:t xml:space="preserve"> 2018</w:t>
            </w:r>
          </w:p>
        </w:tc>
      </w:tr>
      <w:tr w:rsidR="001F66FF" w:rsidRPr="007C6973" w14:paraId="12E27452" w14:textId="77777777" w:rsidTr="001B1D93">
        <w:trPr>
          <w:trHeight w:val="768"/>
        </w:trPr>
        <w:tc>
          <w:tcPr>
            <w:tcW w:w="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F6CBA0" w14:textId="77777777" w:rsidR="001F66FF" w:rsidRDefault="001F66FF" w:rsidP="001B1D93">
            <w:pPr>
              <w:rPr>
                <w:rFonts w:ascii="Calibri" w:hAnsi="Calibri"/>
                <w:b/>
                <w:bCs/>
                <w:sz w:val="20"/>
                <w:szCs w:val="20"/>
              </w:rPr>
            </w:pPr>
            <w:r>
              <w:rPr>
                <w:rFonts w:ascii="Calibri" w:hAnsi="Calibri"/>
                <w:b/>
                <w:bCs/>
                <w:sz w:val="20"/>
                <w:szCs w:val="20"/>
              </w:rPr>
              <w:t xml:space="preserve">5. </w:t>
            </w:r>
          </w:p>
        </w:tc>
        <w:tc>
          <w:tcPr>
            <w:tcW w:w="4411" w:type="dxa"/>
            <w:tcBorders>
              <w:top w:val="single" w:sz="4" w:space="0" w:color="auto"/>
              <w:left w:val="nil"/>
              <w:bottom w:val="single" w:sz="4" w:space="0" w:color="auto"/>
              <w:right w:val="single" w:sz="4" w:space="0" w:color="auto"/>
            </w:tcBorders>
            <w:shd w:val="clear" w:color="auto" w:fill="auto"/>
            <w:vAlign w:val="center"/>
          </w:tcPr>
          <w:p w14:paraId="52EEB37B" w14:textId="77777777" w:rsidR="001F66FF" w:rsidRPr="007C6973" w:rsidRDefault="001F66FF" w:rsidP="001B1D93">
            <w:pPr>
              <w:rPr>
                <w:rFonts w:ascii="Calibri" w:hAnsi="Calibri"/>
                <w:sz w:val="20"/>
                <w:szCs w:val="20"/>
              </w:rPr>
            </w:pPr>
            <w:r>
              <w:rPr>
                <w:rFonts w:ascii="Calibri" w:hAnsi="Calibri"/>
                <w:sz w:val="20"/>
                <w:szCs w:val="20"/>
              </w:rPr>
              <w:t>Enter cost data into excel</w:t>
            </w:r>
          </w:p>
        </w:tc>
        <w:tc>
          <w:tcPr>
            <w:tcW w:w="2368" w:type="dxa"/>
            <w:tcBorders>
              <w:top w:val="single" w:sz="4" w:space="0" w:color="auto"/>
              <w:left w:val="nil"/>
              <w:bottom w:val="single" w:sz="4" w:space="0" w:color="auto"/>
              <w:right w:val="single" w:sz="4" w:space="0" w:color="auto"/>
            </w:tcBorders>
            <w:shd w:val="clear" w:color="auto" w:fill="auto"/>
            <w:vAlign w:val="center"/>
          </w:tcPr>
          <w:p w14:paraId="2A68675A" w14:textId="77777777" w:rsidR="001F66FF" w:rsidRPr="007C6973" w:rsidRDefault="001F66FF" w:rsidP="001B1D93">
            <w:pPr>
              <w:rPr>
                <w:rFonts w:ascii="Calibri" w:hAnsi="Calibri"/>
                <w:sz w:val="20"/>
                <w:szCs w:val="20"/>
              </w:rPr>
            </w:pPr>
            <w:r>
              <w:rPr>
                <w:rFonts w:ascii="Calibri" w:hAnsi="Calibri"/>
                <w:sz w:val="20"/>
                <w:szCs w:val="20"/>
              </w:rPr>
              <w:t>-</w:t>
            </w:r>
          </w:p>
        </w:tc>
        <w:tc>
          <w:tcPr>
            <w:tcW w:w="2310" w:type="dxa"/>
            <w:tcBorders>
              <w:top w:val="single" w:sz="4" w:space="0" w:color="auto"/>
              <w:left w:val="nil"/>
              <w:bottom w:val="single" w:sz="4" w:space="0" w:color="auto"/>
              <w:right w:val="single" w:sz="4" w:space="0" w:color="auto"/>
            </w:tcBorders>
            <w:shd w:val="clear" w:color="auto" w:fill="auto"/>
            <w:vAlign w:val="center"/>
          </w:tcPr>
          <w:p w14:paraId="0251B03B" w14:textId="77777777" w:rsidR="001F66FF" w:rsidRPr="00686B66" w:rsidDel="00730890" w:rsidRDefault="001F66FF" w:rsidP="001B1D93">
            <w:pPr>
              <w:keepNext/>
              <w:keepLines/>
              <w:outlineLvl w:val="1"/>
              <w:rPr>
                <w:rFonts w:ascii="Calibri" w:hAnsi="Calibri"/>
                <w:sz w:val="20"/>
                <w:szCs w:val="20"/>
              </w:rPr>
            </w:pPr>
            <w:r w:rsidRPr="00686B66">
              <w:rPr>
                <w:rFonts w:ascii="Calibri" w:hAnsi="Calibri"/>
                <w:sz w:val="20"/>
                <w:szCs w:val="20"/>
              </w:rPr>
              <w:t>October-November 2018</w:t>
            </w:r>
          </w:p>
        </w:tc>
      </w:tr>
      <w:tr w:rsidR="001F66FF" w:rsidRPr="007C6973" w14:paraId="70060931" w14:textId="77777777" w:rsidTr="001B1D93">
        <w:trPr>
          <w:trHeight w:val="924"/>
        </w:trPr>
        <w:tc>
          <w:tcPr>
            <w:tcW w:w="575" w:type="dxa"/>
            <w:tcBorders>
              <w:top w:val="nil"/>
              <w:left w:val="single" w:sz="4" w:space="0" w:color="auto"/>
              <w:bottom w:val="single" w:sz="4" w:space="0" w:color="auto"/>
              <w:right w:val="single" w:sz="4" w:space="0" w:color="auto"/>
            </w:tcBorders>
            <w:shd w:val="clear" w:color="auto" w:fill="auto"/>
            <w:noWrap/>
            <w:vAlign w:val="center"/>
          </w:tcPr>
          <w:p w14:paraId="149519B4" w14:textId="77777777" w:rsidR="001F66FF" w:rsidRPr="007C6973" w:rsidRDefault="001F66FF" w:rsidP="001B1D93">
            <w:pPr>
              <w:rPr>
                <w:rFonts w:ascii="Calibri" w:hAnsi="Calibri"/>
                <w:b/>
                <w:bCs/>
                <w:sz w:val="20"/>
                <w:szCs w:val="20"/>
              </w:rPr>
            </w:pPr>
            <w:r>
              <w:rPr>
                <w:rFonts w:ascii="Calibri" w:hAnsi="Calibri"/>
                <w:b/>
                <w:bCs/>
                <w:sz w:val="20"/>
                <w:szCs w:val="20"/>
              </w:rPr>
              <w:t>6.</w:t>
            </w:r>
          </w:p>
        </w:tc>
        <w:tc>
          <w:tcPr>
            <w:tcW w:w="4411" w:type="dxa"/>
            <w:tcBorders>
              <w:top w:val="nil"/>
              <w:left w:val="nil"/>
              <w:bottom w:val="single" w:sz="4" w:space="0" w:color="auto"/>
              <w:right w:val="single" w:sz="4" w:space="0" w:color="auto"/>
            </w:tcBorders>
            <w:shd w:val="clear" w:color="auto" w:fill="auto"/>
            <w:vAlign w:val="center"/>
          </w:tcPr>
          <w:p w14:paraId="3707C371" w14:textId="77777777" w:rsidR="001F66FF" w:rsidRPr="007C6973" w:rsidRDefault="001F66FF" w:rsidP="001B1D93">
            <w:pPr>
              <w:rPr>
                <w:rFonts w:ascii="Calibri" w:hAnsi="Calibri"/>
                <w:sz w:val="20"/>
                <w:szCs w:val="20"/>
              </w:rPr>
            </w:pPr>
            <w:r>
              <w:rPr>
                <w:rFonts w:ascii="Calibri" w:hAnsi="Calibri"/>
                <w:sz w:val="20"/>
                <w:szCs w:val="20"/>
              </w:rPr>
              <w:t xml:space="preserve">Conduct cost data analysis </w:t>
            </w:r>
          </w:p>
        </w:tc>
        <w:tc>
          <w:tcPr>
            <w:tcW w:w="2368" w:type="dxa"/>
            <w:tcBorders>
              <w:top w:val="nil"/>
              <w:left w:val="nil"/>
              <w:bottom w:val="single" w:sz="4" w:space="0" w:color="auto"/>
              <w:right w:val="single" w:sz="4" w:space="0" w:color="auto"/>
            </w:tcBorders>
            <w:shd w:val="clear" w:color="auto" w:fill="auto"/>
            <w:vAlign w:val="center"/>
          </w:tcPr>
          <w:p w14:paraId="3FE1909B" w14:textId="77777777" w:rsidR="001F66FF" w:rsidRPr="007C6973" w:rsidRDefault="001F66FF" w:rsidP="001B1D93">
            <w:pPr>
              <w:rPr>
                <w:rFonts w:ascii="Calibri" w:hAnsi="Calibri"/>
                <w:sz w:val="20"/>
                <w:szCs w:val="20"/>
              </w:rPr>
            </w:pPr>
            <w:r>
              <w:rPr>
                <w:rFonts w:ascii="Calibri" w:hAnsi="Calibri"/>
                <w:sz w:val="20"/>
                <w:szCs w:val="20"/>
              </w:rPr>
              <w:t>Summary costs using spreadsheet-based cost model</w:t>
            </w:r>
          </w:p>
        </w:tc>
        <w:tc>
          <w:tcPr>
            <w:tcW w:w="2310" w:type="dxa"/>
            <w:tcBorders>
              <w:top w:val="nil"/>
              <w:left w:val="nil"/>
              <w:bottom w:val="single" w:sz="4" w:space="0" w:color="auto"/>
              <w:right w:val="single" w:sz="4" w:space="0" w:color="auto"/>
            </w:tcBorders>
            <w:shd w:val="clear" w:color="auto" w:fill="auto"/>
            <w:vAlign w:val="center"/>
          </w:tcPr>
          <w:p w14:paraId="4B7559E2" w14:textId="77777777" w:rsidR="001F66FF" w:rsidRPr="00686B66" w:rsidRDefault="001F66FF" w:rsidP="001B1D93">
            <w:pPr>
              <w:keepNext/>
              <w:keepLines/>
              <w:contextualSpacing/>
              <w:outlineLvl w:val="1"/>
              <w:rPr>
                <w:rFonts w:ascii="Calibri" w:hAnsi="Calibri"/>
                <w:sz w:val="20"/>
                <w:szCs w:val="20"/>
              </w:rPr>
            </w:pPr>
            <w:r w:rsidRPr="00686B66">
              <w:rPr>
                <w:rFonts w:ascii="Calibri" w:hAnsi="Calibri"/>
                <w:sz w:val="20"/>
                <w:szCs w:val="20"/>
              </w:rPr>
              <w:t>October-November 2018</w:t>
            </w:r>
          </w:p>
        </w:tc>
      </w:tr>
    </w:tbl>
    <w:p w14:paraId="329B91B1" w14:textId="77777777" w:rsidR="001F66FF" w:rsidRDefault="001F66FF" w:rsidP="001F66FF">
      <w:pPr>
        <w:rPr>
          <w:rFonts w:ascii="Arial" w:hAnsi="Arial" w:cs="Arial"/>
          <w:b/>
        </w:rPr>
      </w:pPr>
    </w:p>
    <w:p w14:paraId="1530F491" w14:textId="77777777" w:rsidR="001F66FF" w:rsidRDefault="001F66FF" w:rsidP="001F66FF">
      <w:pPr>
        <w:rPr>
          <w:rFonts w:ascii="Arial" w:hAnsi="Arial" w:cs="Arial"/>
          <w:b/>
        </w:rPr>
      </w:pPr>
    </w:p>
    <w:p w14:paraId="12231A2C" w14:textId="77777777" w:rsidR="001F66FF" w:rsidRDefault="001F66FF" w:rsidP="001F66FF">
      <w:pPr>
        <w:rPr>
          <w:rFonts w:ascii="Arial" w:hAnsi="Arial" w:cs="Arial"/>
          <w:b/>
        </w:rPr>
      </w:pPr>
    </w:p>
    <w:p w14:paraId="1494A92F" w14:textId="77777777" w:rsidR="001F66FF" w:rsidRPr="009A7825" w:rsidRDefault="001F66FF" w:rsidP="009A7825"/>
    <w:sectPr w:rsidR="001F66FF" w:rsidRPr="009A7825" w:rsidSect="009B6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D1B8A"/>
    <w:multiLevelType w:val="hybridMultilevel"/>
    <w:tmpl w:val="634C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1A7759"/>
    <w:multiLevelType w:val="hybridMultilevel"/>
    <w:tmpl w:val="57C6DA1E"/>
    <w:lvl w:ilvl="0" w:tplc="7234C12C">
      <w:start w:val="1"/>
      <w:numFmt w:val="bullet"/>
      <w:lvlText w:val="-"/>
      <w:lvlJc w:val="left"/>
      <w:pPr>
        <w:ind w:left="520" w:hanging="360"/>
      </w:pPr>
      <w:rPr>
        <w:rFonts w:ascii="Calibri" w:eastAsiaTheme="minorHAnsi" w:hAnsi="Calibri" w:cs="Calibri"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2" w15:restartNumberingAfterBreak="0">
    <w:nsid w:val="4DBF5427"/>
    <w:multiLevelType w:val="hybridMultilevel"/>
    <w:tmpl w:val="61626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6F3F14"/>
    <w:multiLevelType w:val="hybridMultilevel"/>
    <w:tmpl w:val="E3B4F56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825"/>
    <w:rsid w:val="000D3392"/>
    <w:rsid w:val="001550DD"/>
    <w:rsid w:val="001F66FF"/>
    <w:rsid w:val="00293A0A"/>
    <w:rsid w:val="00295843"/>
    <w:rsid w:val="002E0F6C"/>
    <w:rsid w:val="00303985"/>
    <w:rsid w:val="0035429A"/>
    <w:rsid w:val="00453619"/>
    <w:rsid w:val="004814FF"/>
    <w:rsid w:val="00497E5C"/>
    <w:rsid w:val="005206D3"/>
    <w:rsid w:val="00523F9F"/>
    <w:rsid w:val="0055511C"/>
    <w:rsid w:val="005B7BBE"/>
    <w:rsid w:val="005F3A75"/>
    <w:rsid w:val="006126C1"/>
    <w:rsid w:val="00652E34"/>
    <w:rsid w:val="00654BB1"/>
    <w:rsid w:val="006B5193"/>
    <w:rsid w:val="006C1F96"/>
    <w:rsid w:val="006C7558"/>
    <w:rsid w:val="00765560"/>
    <w:rsid w:val="008B5044"/>
    <w:rsid w:val="008F5DEC"/>
    <w:rsid w:val="009A7825"/>
    <w:rsid w:val="009A7E6E"/>
    <w:rsid w:val="009B6179"/>
    <w:rsid w:val="00A0764D"/>
    <w:rsid w:val="00AC1CBD"/>
    <w:rsid w:val="00AF57E5"/>
    <w:rsid w:val="00BB69CD"/>
    <w:rsid w:val="00BE26D7"/>
    <w:rsid w:val="00BF1CA9"/>
    <w:rsid w:val="00BF6DB2"/>
    <w:rsid w:val="00C02671"/>
    <w:rsid w:val="00C34F5A"/>
    <w:rsid w:val="00C826F9"/>
    <w:rsid w:val="00CD5272"/>
    <w:rsid w:val="00D23586"/>
    <w:rsid w:val="00D97331"/>
    <w:rsid w:val="00DE2D2D"/>
    <w:rsid w:val="00E065D5"/>
    <w:rsid w:val="00E74427"/>
    <w:rsid w:val="00EF41E9"/>
    <w:rsid w:val="00F0017D"/>
    <w:rsid w:val="00F932F4"/>
    <w:rsid w:val="00FC3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8BBC"/>
  <w14:defaultImageDpi w14:val="32767"/>
  <w15:chartTrackingRefBased/>
  <w15:docId w15:val="{EA87B5B1-9AF7-C143-8354-C83F3E202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8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17D"/>
    <w:pPr>
      <w:ind w:left="720"/>
      <w:contextualSpacing/>
    </w:pPr>
  </w:style>
  <w:style w:type="table" w:styleId="TableGrid">
    <w:name w:val="Table Grid"/>
    <w:basedOn w:val="TableNormal"/>
    <w:uiPriority w:val="39"/>
    <w:rsid w:val="00BE26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1550DD"/>
    <w:pPr>
      <w:spacing w:after="120"/>
      <w:jc w:val="both"/>
    </w:pPr>
    <w:rPr>
      <w:rFonts w:ascii="Arial" w:eastAsia="Times New Roman" w:hAnsi="Arial" w:cs="Arial"/>
      <w:sz w:val="22"/>
      <w:lang w:val="en-GB" w:eastAsia="zh-CN"/>
    </w:rPr>
  </w:style>
  <w:style w:type="character" w:customStyle="1" w:styleId="BodyText3Char">
    <w:name w:val="Body Text 3 Char"/>
    <w:basedOn w:val="DefaultParagraphFont"/>
    <w:link w:val="BodyText3"/>
    <w:rsid w:val="001550DD"/>
    <w:rPr>
      <w:rFonts w:ascii="Arial" w:eastAsia="Times New Roman" w:hAnsi="Arial" w:cs="Arial"/>
      <w:sz w:val="22"/>
      <w:lang w:val="en-GB" w:eastAsia="zh-CN"/>
    </w:rPr>
  </w:style>
  <w:style w:type="character" w:styleId="CommentReference">
    <w:name w:val="annotation reference"/>
    <w:uiPriority w:val="99"/>
    <w:semiHidden/>
    <w:unhideWhenUsed/>
    <w:rsid w:val="001550DD"/>
    <w:rPr>
      <w:sz w:val="16"/>
      <w:szCs w:val="16"/>
    </w:rPr>
  </w:style>
  <w:style w:type="paragraph" w:styleId="CommentText">
    <w:name w:val="annotation text"/>
    <w:basedOn w:val="Normal"/>
    <w:link w:val="CommentTextChar"/>
    <w:uiPriority w:val="99"/>
    <w:semiHidden/>
    <w:unhideWhenUsed/>
    <w:rsid w:val="001550DD"/>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1550DD"/>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1550D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50D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E74427"/>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74427"/>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3542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3459</Words>
  <Characters>19719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Sardinia, Jack A.</dc:creator>
  <cp:keywords/>
  <dc:description/>
  <cp:lastModifiedBy>Mudimu, Edinah</cp:lastModifiedBy>
  <cp:revision>3</cp:revision>
  <dcterms:created xsi:type="dcterms:W3CDTF">2018-07-27T12:07:00Z</dcterms:created>
  <dcterms:modified xsi:type="dcterms:W3CDTF">2018-07-27T12:13:00Z</dcterms:modified>
</cp:coreProperties>
</file>